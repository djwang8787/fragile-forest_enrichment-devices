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A0282" w:rsidR="005223BF" w:rsidP="005223BF" w:rsidRDefault="00021312" w14:paraId="3845B1E5" w14:textId="4267D66E">
      <w:pPr>
        <w:spacing w:before="120" w:after="120" w:line="240" w:lineRule="auto"/>
        <w:rPr>
          <w:rFonts w:ascii="Arial" w:hAnsi="Arial" w:eastAsia="Times New Roman" w:cs="Arial"/>
          <w:b/>
          <w:bCs/>
          <w:color w:val="333333"/>
          <w:sz w:val="20"/>
          <w:szCs w:val="20"/>
          <w:lang w:val="en-GB"/>
        </w:rPr>
      </w:pPr>
      <w:r>
        <w:rPr>
          <w:noProof/>
          <w:lang w:val="en-SG" w:eastAsia="en-SG"/>
        </w:rPr>
        <w:drawing>
          <wp:anchor distT="0" distB="0" distL="114300" distR="114300" simplePos="0" relativeHeight="251664384" behindDoc="1" locked="0" layoutInCell="1" allowOverlap="1" wp14:anchorId="249A056A" wp14:editId="74978830">
            <wp:simplePos x="0" y="0"/>
            <wp:positionH relativeFrom="column">
              <wp:posOffset>-463550</wp:posOffset>
            </wp:positionH>
            <wp:positionV relativeFrom="paragraph">
              <wp:posOffset>-914399</wp:posOffset>
            </wp:positionV>
            <wp:extent cx="7315200" cy="1231900"/>
            <wp:effectExtent l="0" t="0" r="0" b="6350"/>
            <wp:wrapNone/>
            <wp:docPr id="1387702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03999" name="Picture 1"/>
                    <pic:cNvPicPr>
                      <a:picLocks noChangeAspect="1" noChangeArrowheads="1"/>
                    </pic:cNvPicPr>
                  </pic:nvPicPr>
                  <pic:blipFill>
                    <a:blip r:embed="rId8">
                      <a:extLst>
                        <a:ext uri="{28A0092B-C50C-407E-A947-70E740481C1C}">
                          <a14:useLocalDpi xmlns:a14="http://schemas.microsoft.com/office/drawing/2010/main" val="0"/>
                        </a:ext>
                      </a:extLst>
                    </a:blip>
                    <a:srcRect l="1538" t="8083"/>
                    <a:stretch>
                      <a:fillRect/>
                    </a:stretch>
                  </pic:blipFill>
                  <pic:spPr bwMode="auto">
                    <a:xfrm>
                      <a:off x="0" y="0"/>
                      <a:ext cx="7315200" cy="1231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2A0282" w:rsidR="005223BF" w:rsidP="005223BF" w:rsidRDefault="005223BF" w14:paraId="64C665D2" w14:textId="051F3C18">
      <w:pPr>
        <w:pBdr>
          <w:top w:val="single" w:color="auto" w:sz="4" w:space="1"/>
          <w:left w:val="single" w:color="auto" w:sz="4" w:space="4"/>
          <w:bottom w:val="single" w:color="auto" w:sz="4" w:space="1"/>
          <w:right w:val="single" w:color="auto" w:sz="4" w:space="15"/>
        </w:pBdr>
        <w:spacing w:before="120" w:after="120" w:line="240" w:lineRule="auto"/>
        <w:rPr>
          <w:rFonts w:ascii="Arial" w:hAnsi="Arial" w:eastAsia="Times New Roman" w:cs="Arial"/>
          <w:bCs/>
          <w:color w:val="333333"/>
          <w:sz w:val="20"/>
          <w:szCs w:val="20"/>
          <w:lang w:val="en-GB"/>
        </w:rPr>
      </w:pPr>
      <w:r w:rsidRPr="002A0282">
        <w:rPr>
          <w:rFonts w:ascii="Arial" w:hAnsi="Arial" w:eastAsia="Times New Roman" w:cs="Arial"/>
          <w:bCs/>
          <w:color w:val="333333"/>
          <w:sz w:val="20"/>
          <w:szCs w:val="20"/>
          <w:lang w:val="en-GB"/>
        </w:rPr>
        <w:t xml:space="preserve">Project title: </w:t>
      </w:r>
      <w:r w:rsidR="00014175">
        <w:rPr>
          <w:rFonts w:ascii="Arial" w:hAnsi="Arial" w:eastAsia="Times New Roman" w:cs="Arial"/>
          <w:bCs/>
          <w:color w:val="333333"/>
          <w:sz w:val="20"/>
          <w:szCs w:val="20"/>
          <w:lang w:val="en-GB"/>
        </w:rPr>
        <w:t xml:space="preserve">The </w:t>
      </w:r>
      <w:ins w:author="Dajun Wang" w:date="2022-09-05T08:44:00Z" w:id="0">
        <w:r w:rsidR="00B02A8A">
          <w:rPr>
            <w:rFonts w:ascii="Arial" w:hAnsi="Arial" w:eastAsia="Times New Roman" w:cs="Arial"/>
            <w:bCs/>
            <w:color w:val="333333"/>
            <w:sz w:val="20"/>
            <w:szCs w:val="20"/>
            <w:lang w:val="en-GB"/>
          </w:rPr>
          <w:t>p</w:t>
        </w:r>
      </w:ins>
      <w:del w:author="Dajun Wang" w:date="2022-09-05T08:44:00Z" w:id="1">
        <w:r w:rsidDel="00B02A8A" w:rsidR="00014175">
          <w:rPr>
            <w:rFonts w:ascii="Arial" w:hAnsi="Arial" w:eastAsia="Times New Roman" w:cs="Arial"/>
            <w:bCs/>
            <w:color w:val="333333"/>
            <w:sz w:val="20"/>
            <w:szCs w:val="20"/>
            <w:lang w:val="en-GB"/>
          </w:rPr>
          <w:delText>P</w:delText>
        </w:r>
      </w:del>
      <w:r w:rsidR="00014175">
        <w:rPr>
          <w:rFonts w:ascii="Arial" w:hAnsi="Arial" w:eastAsia="Times New Roman" w:cs="Arial"/>
          <w:bCs/>
          <w:color w:val="333333"/>
          <w:sz w:val="20"/>
          <w:szCs w:val="20"/>
          <w:lang w:val="en-GB"/>
        </w:rPr>
        <w:t xml:space="preserve">otential for </w:t>
      </w:r>
      <w:ins w:author="Dajun Wang" w:date="2022-09-05T08:44:00Z" w:id="2">
        <w:r w:rsidR="00B02A8A">
          <w:rPr>
            <w:rFonts w:ascii="Arial" w:hAnsi="Arial" w:eastAsia="Times New Roman" w:cs="Arial"/>
            <w:bCs/>
            <w:color w:val="333333"/>
            <w:sz w:val="20"/>
            <w:szCs w:val="20"/>
            <w:lang w:val="en-GB"/>
          </w:rPr>
          <w:t>e</w:t>
        </w:r>
      </w:ins>
      <w:del w:author="Dajun Wang" w:date="2022-09-05T08:44:00Z" w:id="3">
        <w:r w:rsidDel="00B02A8A" w:rsidR="00014175">
          <w:rPr>
            <w:rFonts w:ascii="Arial" w:hAnsi="Arial" w:eastAsia="Times New Roman" w:cs="Arial"/>
            <w:bCs/>
            <w:color w:val="333333"/>
            <w:sz w:val="20"/>
            <w:szCs w:val="20"/>
            <w:lang w:val="en-GB"/>
          </w:rPr>
          <w:delText>E</w:delText>
        </w:r>
      </w:del>
      <w:r w:rsidR="00014175">
        <w:rPr>
          <w:rFonts w:ascii="Arial" w:hAnsi="Arial" w:eastAsia="Times New Roman" w:cs="Arial"/>
          <w:bCs/>
          <w:color w:val="333333"/>
          <w:sz w:val="20"/>
          <w:szCs w:val="20"/>
          <w:lang w:val="en-GB"/>
        </w:rPr>
        <w:t xml:space="preserve">nriched </w:t>
      </w:r>
      <w:del w:author="Dajun Wang" w:date="2022-09-05T08:44:00Z" w:id="4">
        <w:r w:rsidDel="00B02A8A" w:rsidR="00014175">
          <w:rPr>
            <w:rFonts w:ascii="Arial" w:hAnsi="Arial" w:eastAsia="Times New Roman" w:cs="Arial"/>
            <w:bCs/>
            <w:color w:val="333333"/>
            <w:sz w:val="20"/>
            <w:szCs w:val="20"/>
            <w:lang w:val="en-GB"/>
          </w:rPr>
          <w:delText>F</w:delText>
        </w:r>
      </w:del>
      <w:ins w:author="Dajun Wang" w:date="2022-09-05T08:44:00Z" w:id="5">
        <w:r w:rsidR="00B02A8A">
          <w:rPr>
            <w:rFonts w:ascii="Arial" w:hAnsi="Arial" w:eastAsia="Times New Roman" w:cs="Arial"/>
            <w:bCs/>
            <w:color w:val="333333"/>
            <w:sz w:val="20"/>
            <w:szCs w:val="20"/>
            <w:lang w:val="en-GB"/>
          </w:rPr>
          <w:t>f</w:t>
        </w:r>
      </w:ins>
      <w:r w:rsidR="00014175">
        <w:rPr>
          <w:rFonts w:ascii="Arial" w:hAnsi="Arial" w:eastAsia="Times New Roman" w:cs="Arial"/>
          <w:bCs/>
          <w:color w:val="333333"/>
          <w:sz w:val="20"/>
          <w:szCs w:val="20"/>
          <w:lang w:val="en-GB"/>
        </w:rPr>
        <w:t xml:space="preserve">eeding in a </w:t>
      </w:r>
      <w:ins w:author="Dajun Wang" w:date="2022-09-05T08:44:00Z" w:id="6">
        <w:r w:rsidR="00B02A8A">
          <w:rPr>
            <w:rFonts w:ascii="Arial" w:hAnsi="Arial" w:eastAsia="Times New Roman" w:cs="Arial"/>
            <w:bCs/>
            <w:color w:val="333333"/>
            <w:sz w:val="20"/>
            <w:szCs w:val="20"/>
            <w:lang w:val="en-GB"/>
          </w:rPr>
          <w:t>m</w:t>
        </w:r>
      </w:ins>
      <w:del w:author="Dajun Wang" w:date="2022-09-05T08:44:00Z" w:id="7">
        <w:r w:rsidDel="00B02A8A" w:rsidR="00014175">
          <w:rPr>
            <w:rFonts w:ascii="Arial" w:hAnsi="Arial" w:eastAsia="Times New Roman" w:cs="Arial"/>
            <w:bCs/>
            <w:color w:val="333333"/>
            <w:sz w:val="20"/>
            <w:szCs w:val="20"/>
            <w:lang w:val="en-GB"/>
          </w:rPr>
          <w:delText>M</w:delText>
        </w:r>
      </w:del>
      <w:r w:rsidR="00014175">
        <w:rPr>
          <w:rFonts w:ascii="Arial" w:hAnsi="Arial" w:eastAsia="Times New Roman" w:cs="Arial"/>
          <w:bCs/>
          <w:color w:val="333333"/>
          <w:sz w:val="20"/>
          <w:szCs w:val="20"/>
          <w:lang w:val="en-GB"/>
        </w:rPr>
        <w:t xml:space="preserve">ixed </w:t>
      </w:r>
      <w:ins w:author="Dajun Wang" w:date="2022-09-05T08:44:00Z" w:id="8">
        <w:r w:rsidR="00B02A8A">
          <w:rPr>
            <w:rFonts w:ascii="Arial" w:hAnsi="Arial" w:eastAsia="Times New Roman" w:cs="Arial"/>
            <w:bCs/>
            <w:color w:val="333333"/>
            <w:sz w:val="20"/>
            <w:szCs w:val="20"/>
            <w:lang w:val="en-GB"/>
          </w:rPr>
          <w:t>s</w:t>
        </w:r>
      </w:ins>
      <w:del w:author="Dajun Wang" w:date="2022-09-05T08:44:00Z" w:id="9">
        <w:r w:rsidDel="00B02A8A" w:rsidR="00014175">
          <w:rPr>
            <w:rFonts w:ascii="Arial" w:hAnsi="Arial" w:eastAsia="Times New Roman" w:cs="Arial"/>
            <w:bCs/>
            <w:color w:val="333333"/>
            <w:sz w:val="20"/>
            <w:szCs w:val="20"/>
            <w:lang w:val="en-GB"/>
          </w:rPr>
          <w:delText>S</w:delText>
        </w:r>
      </w:del>
      <w:r w:rsidR="00014175">
        <w:rPr>
          <w:rFonts w:ascii="Arial" w:hAnsi="Arial" w:eastAsia="Times New Roman" w:cs="Arial"/>
          <w:bCs/>
          <w:color w:val="333333"/>
          <w:sz w:val="20"/>
          <w:szCs w:val="20"/>
          <w:lang w:val="en-GB"/>
        </w:rPr>
        <w:t xml:space="preserve">pecies </w:t>
      </w:r>
      <w:ins w:author="Dajun Wang" w:date="2022-09-05T08:44:00Z" w:id="10">
        <w:r w:rsidR="00B02A8A">
          <w:rPr>
            <w:rFonts w:ascii="Arial" w:hAnsi="Arial" w:eastAsia="Times New Roman" w:cs="Arial"/>
            <w:bCs/>
            <w:color w:val="333333"/>
            <w:sz w:val="20"/>
            <w:szCs w:val="20"/>
            <w:lang w:val="en-GB"/>
          </w:rPr>
          <w:t>a</w:t>
        </w:r>
      </w:ins>
      <w:del w:author="Dajun Wang" w:date="2022-09-05T08:44:00Z" w:id="11">
        <w:r w:rsidDel="00B02A8A" w:rsidR="00014175">
          <w:rPr>
            <w:rFonts w:ascii="Arial" w:hAnsi="Arial" w:eastAsia="Times New Roman" w:cs="Arial"/>
            <w:bCs/>
            <w:color w:val="333333"/>
            <w:sz w:val="20"/>
            <w:szCs w:val="20"/>
            <w:lang w:val="en-GB"/>
          </w:rPr>
          <w:delText>A</w:delText>
        </w:r>
      </w:del>
      <w:r w:rsidR="00014175">
        <w:rPr>
          <w:rFonts w:ascii="Arial" w:hAnsi="Arial" w:eastAsia="Times New Roman" w:cs="Arial"/>
          <w:bCs/>
          <w:color w:val="333333"/>
          <w:sz w:val="20"/>
          <w:szCs w:val="20"/>
          <w:lang w:val="en-GB"/>
        </w:rPr>
        <w:t>viary</w:t>
      </w:r>
    </w:p>
    <w:p w:rsidRPr="002A0282" w:rsidR="005223BF" w:rsidP="005223BF" w:rsidRDefault="005223BF" w14:paraId="2A3D1C02" w14:textId="03578575">
      <w:pPr>
        <w:pBdr>
          <w:top w:val="single" w:color="auto" w:sz="4" w:space="1"/>
          <w:left w:val="single" w:color="auto" w:sz="4" w:space="4"/>
          <w:bottom w:val="single" w:color="auto" w:sz="4" w:space="1"/>
          <w:right w:val="single" w:color="auto" w:sz="4" w:space="15"/>
        </w:pBdr>
        <w:spacing w:before="120" w:after="120" w:line="240" w:lineRule="auto"/>
        <w:rPr>
          <w:rFonts w:ascii="Arial" w:hAnsi="Arial" w:eastAsia="Times New Roman" w:cs="Arial"/>
          <w:b/>
          <w:bCs/>
          <w:color w:val="333333"/>
          <w:sz w:val="20"/>
          <w:szCs w:val="20"/>
          <w:lang w:val="en-GB"/>
        </w:rPr>
      </w:pPr>
      <w:r w:rsidRPr="002A0282">
        <w:rPr>
          <w:rFonts w:ascii="Arial" w:hAnsi="Arial" w:eastAsia="Times New Roman" w:cs="Arial"/>
          <w:bCs/>
          <w:color w:val="333333"/>
          <w:sz w:val="20"/>
          <w:szCs w:val="20"/>
          <w:lang w:val="en-GB"/>
        </w:rPr>
        <w:t>Name of applicant:</w:t>
      </w:r>
      <w:r w:rsidR="000A3921">
        <w:rPr>
          <w:rFonts w:ascii="Arial" w:hAnsi="Arial" w:eastAsia="Times New Roman" w:cs="Arial"/>
          <w:bCs/>
          <w:color w:val="333333"/>
          <w:sz w:val="20"/>
          <w:szCs w:val="20"/>
          <w:lang w:val="en-GB"/>
        </w:rPr>
        <w:t xml:space="preserve"> Kelly Chew</w:t>
      </w:r>
    </w:p>
    <w:p w:rsidRPr="0066655D" w:rsidR="005223BF" w:rsidP="005223BF" w:rsidRDefault="00D02037" w14:paraId="05682FBA" w14:textId="69CC9856">
      <w:pPr>
        <w:spacing w:before="120" w:after="120" w:line="240" w:lineRule="auto"/>
        <w:rPr>
          <w:rFonts w:ascii="Arial" w:hAnsi="Arial" w:eastAsia="Times New Roman" w:cs="Arial"/>
          <w:b/>
          <w:bCs/>
          <w:color w:val="333333"/>
          <w:sz w:val="20"/>
          <w:szCs w:val="20"/>
          <w:lang w:val="en-GB"/>
        </w:rPr>
      </w:pPr>
      <w:r>
        <w:rPr>
          <w:rFonts w:ascii="Arial" w:hAnsi="Arial" w:eastAsia="Times New Roman" w:cs="Arial"/>
          <w:b/>
          <w:bCs/>
          <w:color w:val="333333"/>
          <w:sz w:val="20"/>
          <w:szCs w:val="20"/>
          <w:lang w:val="en-GB"/>
        </w:rPr>
        <w:t>Mandai Precinct</w:t>
      </w:r>
      <w:r w:rsidR="005223BF">
        <w:rPr>
          <w:rFonts w:ascii="Arial" w:hAnsi="Arial" w:eastAsia="Times New Roman" w:cs="Arial"/>
          <w:b/>
          <w:bCs/>
          <w:color w:val="333333"/>
          <w:sz w:val="20"/>
          <w:szCs w:val="20"/>
          <w:lang w:val="en-GB"/>
        </w:rPr>
        <w:t xml:space="preserve"> </w:t>
      </w:r>
      <w:r w:rsidRPr="0066655D" w:rsidR="005223BF">
        <w:rPr>
          <w:rFonts w:ascii="Arial" w:hAnsi="Arial" w:eastAsia="Times New Roman" w:cs="Arial"/>
          <w:b/>
          <w:bCs/>
          <w:color w:val="333333"/>
          <w:sz w:val="20"/>
          <w:szCs w:val="20"/>
          <w:lang w:val="en-GB"/>
        </w:rPr>
        <w:t>Research Collaboration Proposal</w:t>
      </w:r>
    </w:p>
    <w:p w:rsidRPr="002A0282" w:rsidR="005223BF" w:rsidP="005223BF" w:rsidRDefault="005223BF" w14:paraId="08FBB27D" w14:textId="224F6C2A">
      <w:pPr>
        <w:spacing w:after="0" w:line="240" w:lineRule="auto"/>
        <w:jc w:val="both"/>
        <w:rPr>
          <w:rFonts w:ascii="Arial" w:hAnsi="Arial" w:eastAsia="SimSun" w:cs="Arial"/>
          <w:b/>
          <w:sz w:val="20"/>
          <w:szCs w:val="20"/>
          <w:lang w:val="en-GB" w:eastAsia="zh-CN"/>
        </w:rPr>
      </w:pPr>
      <w:r w:rsidRPr="00C87CBD">
        <w:rPr>
          <w:rFonts w:ascii="Arial" w:hAnsi="Arial" w:eastAsia="SimSun" w:cs="Arial"/>
          <w:b/>
          <w:sz w:val="20"/>
          <w:szCs w:val="20"/>
          <w:lang w:val="en-GB" w:eastAsia="zh-CN"/>
        </w:rPr>
        <w:t xml:space="preserve">About </w:t>
      </w:r>
      <w:r w:rsidR="006A3262">
        <w:rPr>
          <w:rFonts w:ascii="Arial" w:hAnsi="Arial" w:eastAsia="SimSun" w:cs="Arial"/>
          <w:b/>
          <w:sz w:val="20"/>
          <w:szCs w:val="20"/>
          <w:lang w:val="en-GB" w:eastAsia="zh-CN"/>
        </w:rPr>
        <w:t>MWG</w:t>
      </w:r>
    </w:p>
    <w:p w:rsidRPr="009A7078" w:rsidR="00D02037" w:rsidP="005223BF" w:rsidRDefault="006A3262" w14:paraId="37447C50" w14:textId="5E924B6C">
      <w:pPr>
        <w:spacing w:after="0" w:line="240" w:lineRule="auto"/>
        <w:jc w:val="both"/>
        <w:rPr>
          <w:rFonts w:ascii="Arial" w:hAnsi="Arial" w:eastAsia="SimSun" w:cs="Arial"/>
          <w:sz w:val="20"/>
          <w:szCs w:val="20"/>
          <w:lang w:val="en-GB" w:eastAsia="zh-CN"/>
        </w:rPr>
      </w:pPr>
      <w:r>
        <w:rPr>
          <w:rFonts w:ascii="Arial" w:hAnsi="Arial" w:eastAsia="SimSun" w:cs="Arial"/>
          <w:sz w:val="20"/>
          <w:szCs w:val="20"/>
          <w:lang w:val="en-GB" w:eastAsia="zh-CN"/>
        </w:rPr>
        <w:t>Mandai Wildlife Group</w:t>
      </w:r>
      <w:r w:rsidRPr="002A0282" w:rsidR="005223BF">
        <w:rPr>
          <w:rFonts w:ascii="Arial" w:hAnsi="Arial" w:eastAsia="SimSun" w:cs="Arial"/>
          <w:sz w:val="20"/>
          <w:szCs w:val="20"/>
          <w:lang w:val="en-GB" w:eastAsia="zh-CN"/>
        </w:rPr>
        <w:t xml:space="preserve"> (“</w:t>
      </w:r>
      <w:r>
        <w:rPr>
          <w:rFonts w:ascii="Arial" w:hAnsi="Arial" w:eastAsia="SimSun" w:cs="Arial"/>
          <w:b/>
          <w:sz w:val="20"/>
          <w:szCs w:val="20"/>
          <w:lang w:val="en-GB" w:eastAsia="zh-CN"/>
        </w:rPr>
        <w:t>MWG</w:t>
      </w:r>
      <w:r w:rsidRPr="002A0282" w:rsidR="005223BF">
        <w:rPr>
          <w:rFonts w:ascii="Arial" w:hAnsi="Arial" w:eastAsia="SimSun" w:cs="Arial"/>
          <w:sz w:val="20"/>
          <w:szCs w:val="20"/>
          <w:lang w:val="en-GB" w:eastAsia="zh-CN"/>
        </w:rPr>
        <w:t xml:space="preserve">”) is the parent company of award-winning attractions Jurong Bird Park, Night Safari, Singapore Zoo and the River </w:t>
      </w:r>
      <w:r>
        <w:rPr>
          <w:rFonts w:ascii="Arial" w:hAnsi="Arial" w:eastAsia="SimSun" w:cs="Arial"/>
          <w:sz w:val="20"/>
          <w:szCs w:val="20"/>
          <w:lang w:val="en-GB" w:eastAsia="zh-CN"/>
        </w:rPr>
        <w:t>Wonders</w:t>
      </w:r>
      <w:r w:rsidRPr="002A0282" w:rsidR="005223BF">
        <w:rPr>
          <w:rFonts w:ascii="Arial" w:hAnsi="Arial" w:eastAsia="SimSun" w:cs="Arial"/>
          <w:sz w:val="20"/>
          <w:szCs w:val="20"/>
          <w:lang w:val="en-GB" w:eastAsia="zh-CN"/>
        </w:rPr>
        <w:t xml:space="preserve"> (collectively, the “</w:t>
      </w:r>
      <w:r>
        <w:rPr>
          <w:rFonts w:ascii="Arial" w:hAnsi="Arial" w:eastAsia="SimSun" w:cs="Arial"/>
          <w:b/>
          <w:sz w:val="20"/>
          <w:szCs w:val="20"/>
          <w:lang w:val="en-GB" w:eastAsia="zh-CN"/>
        </w:rPr>
        <w:t>MWG</w:t>
      </w:r>
      <w:r w:rsidRPr="002A0282" w:rsidR="005223BF">
        <w:rPr>
          <w:rFonts w:ascii="Arial" w:hAnsi="Arial" w:eastAsia="SimSun" w:cs="Arial"/>
          <w:b/>
          <w:sz w:val="20"/>
          <w:szCs w:val="20"/>
          <w:lang w:val="en-GB" w:eastAsia="zh-CN"/>
        </w:rPr>
        <w:t xml:space="preserve"> Parks</w:t>
      </w:r>
      <w:r w:rsidRPr="002A0282" w:rsidR="005223BF">
        <w:rPr>
          <w:rFonts w:ascii="Arial" w:hAnsi="Arial" w:eastAsia="SimSun" w:cs="Arial"/>
          <w:sz w:val="20"/>
          <w:szCs w:val="20"/>
          <w:lang w:val="en-GB" w:eastAsia="zh-CN"/>
        </w:rPr>
        <w:t xml:space="preserve">”). The </w:t>
      </w:r>
      <w:r>
        <w:rPr>
          <w:rFonts w:ascii="Arial" w:hAnsi="Arial" w:eastAsia="SimSun" w:cs="Arial"/>
          <w:sz w:val="20"/>
          <w:szCs w:val="20"/>
          <w:lang w:val="en-GB" w:eastAsia="zh-CN"/>
        </w:rPr>
        <w:t>MWG</w:t>
      </w:r>
      <w:r w:rsidRPr="002A0282" w:rsidR="005223BF">
        <w:rPr>
          <w:rFonts w:ascii="Arial" w:hAnsi="Arial" w:eastAsia="SimSun" w:cs="Arial"/>
          <w:sz w:val="20"/>
          <w:szCs w:val="20"/>
          <w:lang w:val="en-GB" w:eastAsia="zh-CN"/>
        </w:rPr>
        <w:t xml:space="preserve"> Parks strive to be world-class leisure attractions, providing excellent exhibits of animals presented in their natural environment for the purposes of conservation, </w:t>
      </w:r>
      <w:r w:rsidR="005223BF">
        <w:rPr>
          <w:rFonts w:ascii="Arial" w:hAnsi="Arial" w:eastAsia="SimSun" w:cs="Arial"/>
          <w:sz w:val="20"/>
          <w:szCs w:val="20"/>
          <w:lang w:val="en-GB" w:eastAsia="zh-CN"/>
        </w:rPr>
        <w:t xml:space="preserve">research, </w:t>
      </w:r>
      <w:r w:rsidRPr="002A0282" w:rsidR="005223BF">
        <w:rPr>
          <w:rFonts w:ascii="Arial" w:hAnsi="Arial" w:eastAsia="SimSun" w:cs="Arial"/>
          <w:sz w:val="20"/>
          <w:szCs w:val="20"/>
          <w:lang w:val="en-GB" w:eastAsia="zh-CN"/>
        </w:rPr>
        <w:t xml:space="preserve">education and recreation. </w:t>
      </w:r>
    </w:p>
    <w:p w:rsidRPr="002A0282" w:rsidR="00D02037" w:rsidP="005223BF" w:rsidRDefault="00D02037" w14:paraId="7A75CA02" w14:textId="77777777">
      <w:pPr>
        <w:spacing w:after="0" w:line="240" w:lineRule="auto"/>
        <w:jc w:val="both"/>
        <w:rPr>
          <w:rFonts w:ascii="Arial" w:hAnsi="Arial" w:eastAsia="SimSun" w:cs="Arial"/>
          <w:sz w:val="20"/>
          <w:szCs w:val="20"/>
          <w:lang w:val="en-GB" w:eastAsia="zh-CN"/>
        </w:rPr>
      </w:pPr>
    </w:p>
    <w:p w:rsidRPr="002A0282" w:rsidR="005223BF" w:rsidP="005223BF" w:rsidRDefault="006A3262" w14:paraId="2C30DB7F" w14:textId="42B7FA6D">
      <w:pPr>
        <w:spacing w:after="0" w:line="240" w:lineRule="auto"/>
        <w:jc w:val="both"/>
        <w:rPr>
          <w:rFonts w:ascii="Arial" w:hAnsi="Arial" w:eastAsia="SimSun" w:cs="Arial"/>
          <w:sz w:val="20"/>
          <w:szCs w:val="20"/>
          <w:lang w:val="en-GB" w:eastAsia="zh-CN"/>
        </w:rPr>
      </w:pPr>
      <w:r>
        <w:rPr>
          <w:rFonts w:ascii="Arial" w:hAnsi="Arial" w:eastAsia="SimSun" w:cs="Arial"/>
          <w:sz w:val="20"/>
          <w:szCs w:val="20"/>
          <w:lang w:val="en-GB" w:eastAsia="zh-CN"/>
        </w:rPr>
        <w:t>MWG</w:t>
      </w:r>
      <w:r w:rsidRPr="002A0282" w:rsidR="005223BF">
        <w:rPr>
          <w:rFonts w:ascii="Arial" w:hAnsi="Arial" w:eastAsia="SimSun" w:cs="Arial"/>
          <w:sz w:val="20"/>
          <w:szCs w:val="20"/>
          <w:lang w:val="en-GB" w:eastAsia="zh-CN"/>
        </w:rPr>
        <w:t xml:space="preserve"> is proud to partner with many local and international institutions including scientific institutions, universities, government bodies, non-government organisations, other zoological institutions as well as nature interest groups. Through such </w:t>
      </w:r>
      <w:r w:rsidR="005223BF">
        <w:rPr>
          <w:rFonts w:ascii="Arial" w:hAnsi="Arial" w:eastAsia="SimSun" w:cs="Arial"/>
          <w:sz w:val="20"/>
          <w:szCs w:val="20"/>
          <w:lang w:val="en-GB" w:eastAsia="zh-CN"/>
        </w:rPr>
        <w:t xml:space="preserve">evidence-based </w:t>
      </w:r>
      <w:r w:rsidRPr="002A0282" w:rsidR="005223BF">
        <w:rPr>
          <w:rFonts w:ascii="Arial" w:hAnsi="Arial" w:eastAsia="SimSun" w:cs="Arial"/>
          <w:sz w:val="20"/>
          <w:szCs w:val="20"/>
          <w:lang w:val="en-GB" w:eastAsia="zh-CN"/>
        </w:rPr>
        <w:t xml:space="preserve">collaborations, </w:t>
      </w:r>
      <w:r>
        <w:rPr>
          <w:rFonts w:ascii="Arial" w:hAnsi="Arial" w:eastAsia="SimSun" w:cs="Arial"/>
          <w:sz w:val="20"/>
          <w:szCs w:val="20"/>
          <w:lang w:val="en-GB" w:eastAsia="zh-CN"/>
        </w:rPr>
        <w:t>MWG</w:t>
      </w:r>
      <w:r w:rsidRPr="002A0282" w:rsidR="005223BF">
        <w:rPr>
          <w:rFonts w:ascii="Arial" w:hAnsi="Arial" w:eastAsia="SimSun" w:cs="Arial"/>
          <w:sz w:val="20"/>
          <w:szCs w:val="20"/>
          <w:lang w:val="en-GB" w:eastAsia="zh-CN"/>
        </w:rPr>
        <w:t xml:space="preserve"> has contributed </w:t>
      </w:r>
      <w:r w:rsidR="005223BF">
        <w:rPr>
          <w:rFonts w:ascii="Arial" w:hAnsi="Arial" w:eastAsia="SimSun" w:cs="Arial"/>
          <w:sz w:val="20"/>
          <w:szCs w:val="20"/>
          <w:lang w:val="en-GB" w:eastAsia="zh-CN"/>
        </w:rPr>
        <w:t xml:space="preserve">key scientific knowledge that is relevant to wildlife and wildlife conservation and management </w:t>
      </w:r>
      <w:r w:rsidRPr="002A0282" w:rsidR="005223BF">
        <w:rPr>
          <w:rFonts w:ascii="Arial" w:hAnsi="Arial" w:eastAsia="SimSun" w:cs="Arial"/>
          <w:sz w:val="20"/>
          <w:szCs w:val="20"/>
          <w:lang w:val="en-GB" w:eastAsia="zh-CN"/>
        </w:rPr>
        <w:t xml:space="preserve">within Singapore, the Southeast Asian region and </w:t>
      </w:r>
      <w:r w:rsidR="005223BF">
        <w:rPr>
          <w:rFonts w:ascii="Arial" w:hAnsi="Arial" w:eastAsia="SimSun" w:cs="Arial"/>
          <w:sz w:val="20"/>
          <w:szCs w:val="20"/>
          <w:lang w:val="en-GB" w:eastAsia="zh-CN"/>
        </w:rPr>
        <w:t>beyond</w:t>
      </w:r>
      <w:r w:rsidRPr="002A0282" w:rsidR="005223BF">
        <w:rPr>
          <w:rFonts w:ascii="Arial" w:hAnsi="Arial" w:eastAsia="SimSun" w:cs="Arial"/>
          <w:sz w:val="20"/>
          <w:szCs w:val="20"/>
          <w:lang w:val="en-GB" w:eastAsia="zh-CN"/>
        </w:rPr>
        <w:t>.</w:t>
      </w:r>
    </w:p>
    <w:p w:rsidRPr="0066655D" w:rsidR="005223BF" w:rsidP="005223BF" w:rsidRDefault="005223BF" w14:paraId="696159BF" w14:textId="77777777">
      <w:pPr>
        <w:spacing w:after="0" w:line="240" w:lineRule="auto"/>
        <w:jc w:val="both"/>
        <w:rPr>
          <w:rFonts w:ascii="Arial" w:hAnsi="Arial" w:eastAsia="SimSun" w:cs="Arial"/>
          <w:bCs/>
          <w:sz w:val="20"/>
          <w:szCs w:val="20"/>
          <w:lang w:val="en-GB" w:eastAsia="zh-CN"/>
        </w:rPr>
      </w:pPr>
    </w:p>
    <w:p w:rsidRPr="0062441A" w:rsidR="00814B8A" w:rsidP="00814B8A" w:rsidRDefault="00814B8A" w14:paraId="6BF9B00B" w14:textId="031EF53D">
      <w:pPr>
        <w:pStyle w:val="paragraph"/>
        <w:spacing w:before="0" w:beforeAutospacing="0" w:after="0" w:afterAutospacing="0"/>
        <w:textAlignment w:val="baseline"/>
        <w:rPr>
          <w:rStyle w:val="normaltextrun"/>
          <w:rFonts w:ascii="Arial" w:hAnsi="Arial" w:cs="Arial"/>
          <w:strike/>
          <w:sz w:val="20"/>
          <w:szCs w:val="20"/>
        </w:rPr>
      </w:pPr>
      <w:r w:rsidRPr="0062441A">
        <w:rPr>
          <w:rStyle w:val="normaltextrun"/>
          <w:rFonts w:ascii="Arial" w:hAnsi="Arial" w:cs="Arial"/>
          <w:sz w:val="20"/>
          <w:szCs w:val="20"/>
        </w:rPr>
        <w:t xml:space="preserve">Research at </w:t>
      </w:r>
      <w:r w:rsidR="006A3262">
        <w:rPr>
          <w:rStyle w:val="normaltextrun"/>
          <w:rFonts w:ascii="Arial" w:hAnsi="Arial" w:cs="Arial"/>
          <w:sz w:val="20"/>
          <w:szCs w:val="20"/>
        </w:rPr>
        <w:t>MWG</w:t>
      </w:r>
      <w:r w:rsidRPr="0062441A">
        <w:rPr>
          <w:rStyle w:val="normaltextrun"/>
          <w:rFonts w:ascii="Arial" w:hAnsi="Arial" w:cs="Arial"/>
          <w:sz w:val="20"/>
          <w:szCs w:val="20"/>
        </w:rPr>
        <w:t xml:space="preserve"> must benefit either Mandai’s Living Collection (benefit the husbandry, health and care of the collection), Outreach and Education (research that is largely social science</w:t>
      </w:r>
      <w:r w:rsidRPr="0062441A" w:rsidR="009A7078">
        <w:rPr>
          <w:rStyle w:val="normaltextrun"/>
          <w:rFonts w:ascii="Arial" w:hAnsi="Arial" w:cs="Arial"/>
          <w:sz w:val="20"/>
          <w:szCs w:val="20"/>
        </w:rPr>
        <w:t>-based regarding</w:t>
      </w:r>
      <w:r w:rsidRPr="0062441A">
        <w:rPr>
          <w:rStyle w:val="normaltextrun"/>
          <w:rFonts w:ascii="Arial" w:hAnsi="Arial" w:cs="Arial"/>
          <w:sz w:val="20"/>
          <w:szCs w:val="20"/>
        </w:rPr>
        <w:t> visitor attitudes towards conservation and sustainable lifestyle</w:t>
      </w:r>
      <w:r w:rsidRPr="0062441A" w:rsidR="009A7078">
        <w:rPr>
          <w:rStyle w:val="normaltextrun"/>
          <w:rFonts w:ascii="Arial" w:hAnsi="Arial" w:cs="Arial"/>
          <w:sz w:val="20"/>
          <w:szCs w:val="20"/>
        </w:rPr>
        <w:t>s</w:t>
      </w:r>
      <w:r w:rsidRPr="0062441A">
        <w:rPr>
          <w:rStyle w:val="normaltextrun"/>
          <w:rFonts w:ascii="Arial" w:hAnsi="Arial" w:cs="Arial"/>
          <w:sz w:val="20"/>
          <w:szCs w:val="20"/>
        </w:rPr>
        <w:t>, communicat</w:t>
      </w:r>
      <w:r w:rsidRPr="0062441A" w:rsidR="009A7078">
        <w:rPr>
          <w:rStyle w:val="normaltextrun"/>
          <w:rFonts w:ascii="Arial" w:hAnsi="Arial" w:cs="Arial"/>
          <w:sz w:val="20"/>
          <w:szCs w:val="20"/>
        </w:rPr>
        <w:t>ion of</w:t>
      </w:r>
      <w:r w:rsidRPr="0062441A">
        <w:rPr>
          <w:rStyle w:val="normaltextrun"/>
          <w:rFonts w:ascii="Arial" w:hAnsi="Arial" w:cs="Arial"/>
          <w:sz w:val="20"/>
          <w:szCs w:val="20"/>
        </w:rPr>
        <w:t xml:space="preserve"> conservation goals and environmental education) or Conservation Research, Wildlife Welfare and Care (any research that can support ex-situ or in-situ conservation). Within each of these three domains, there are a number of subjects that a specific research project may fall into:</w:t>
      </w:r>
    </w:p>
    <w:p w:rsidRPr="0062441A" w:rsidR="00814B8A" w:rsidP="00814B8A" w:rsidRDefault="00814B8A" w14:paraId="64E37407" w14:textId="77777777">
      <w:pPr>
        <w:pStyle w:val="paragraph"/>
        <w:spacing w:before="0" w:beforeAutospacing="0" w:after="0" w:afterAutospacing="0"/>
        <w:textAlignment w:val="baseline"/>
        <w:rPr>
          <w:rFonts w:ascii="Arial" w:hAnsi="Arial" w:cs="Arial"/>
          <w:sz w:val="20"/>
          <w:szCs w:val="20"/>
        </w:rPr>
      </w:pPr>
      <w:r w:rsidRPr="0062441A">
        <w:rPr>
          <w:rStyle w:val="eop"/>
          <w:rFonts w:ascii="Arial" w:hAnsi="Arial" w:cs="Arial"/>
          <w:sz w:val="20"/>
          <w:szCs w:val="20"/>
        </w:rPr>
        <w:t> </w:t>
      </w:r>
    </w:p>
    <w:p w:rsidRPr="0062441A" w:rsidR="00814B8A" w:rsidP="00814B8A" w:rsidRDefault="00814B8A" w14:paraId="04E72F40" w14:textId="5FB86F57">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(1) Mandai’s Living Collection Research (Animal Welfare &amp; Care)</w:t>
      </w:r>
      <w:r w:rsidRPr="0062441A">
        <w:rPr>
          <w:rStyle w:val="eop"/>
          <w:rFonts w:ascii="Arial" w:hAnsi="Arial" w:cs="Arial"/>
          <w:sz w:val="20"/>
          <w:szCs w:val="20"/>
        </w:rPr>
        <w:t> </w:t>
      </w:r>
    </w:p>
    <w:p w:rsidRPr="0062441A" w:rsidR="00814B8A" w:rsidP="00814B8A" w:rsidRDefault="00814B8A" w14:paraId="340C63A5" w14:textId="77777777">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Behaviour</w:t>
      </w:r>
      <w:r w:rsidRPr="0062441A">
        <w:rPr>
          <w:rStyle w:val="eop"/>
          <w:rFonts w:ascii="Arial" w:hAnsi="Arial" w:cs="Arial"/>
          <w:sz w:val="20"/>
          <w:szCs w:val="20"/>
        </w:rPr>
        <w:t> </w:t>
      </w:r>
    </w:p>
    <w:p w:rsidRPr="0062441A" w:rsidR="00814B8A" w:rsidP="00814B8A" w:rsidRDefault="00814B8A" w14:paraId="5A579006" w14:textId="77777777">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Nutrition</w:t>
      </w:r>
      <w:r w:rsidRPr="0062441A">
        <w:rPr>
          <w:rStyle w:val="eop"/>
          <w:rFonts w:ascii="Arial" w:hAnsi="Arial" w:cs="Arial"/>
          <w:sz w:val="20"/>
          <w:szCs w:val="20"/>
        </w:rPr>
        <w:t> </w:t>
      </w:r>
    </w:p>
    <w:p w:rsidRPr="0062441A" w:rsidR="00814B8A" w:rsidP="00814B8A" w:rsidRDefault="00814B8A" w14:paraId="6C3D2346" w14:textId="77777777">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Physical health</w:t>
      </w:r>
      <w:r w:rsidRPr="0062441A">
        <w:rPr>
          <w:rStyle w:val="eop"/>
          <w:rFonts w:ascii="Arial" w:hAnsi="Arial" w:cs="Arial"/>
          <w:sz w:val="20"/>
          <w:szCs w:val="20"/>
        </w:rPr>
        <w:t> </w:t>
      </w:r>
    </w:p>
    <w:p w:rsidRPr="0062441A" w:rsidR="00814B8A" w:rsidP="00814B8A" w:rsidRDefault="00814B8A" w14:paraId="007F2041" w14:textId="77777777">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Physical environment</w:t>
      </w:r>
      <w:r w:rsidRPr="0062441A">
        <w:rPr>
          <w:rStyle w:val="eop"/>
          <w:rFonts w:ascii="Arial" w:hAnsi="Arial" w:cs="Arial"/>
          <w:sz w:val="20"/>
          <w:szCs w:val="20"/>
        </w:rPr>
        <w:t> </w:t>
      </w:r>
    </w:p>
    <w:p w:rsidRPr="0062441A" w:rsidR="00814B8A" w:rsidP="00814B8A" w:rsidRDefault="00814B8A" w14:paraId="28051FC7" w14:textId="77777777">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Mental welfare</w:t>
      </w:r>
      <w:r w:rsidRPr="0062441A">
        <w:rPr>
          <w:rStyle w:val="eop"/>
          <w:rFonts w:ascii="Arial" w:hAnsi="Arial" w:cs="Arial"/>
          <w:sz w:val="20"/>
          <w:szCs w:val="20"/>
        </w:rPr>
        <w:t> </w:t>
      </w:r>
    </w:p>
    <w:p w:rsidRPr="0062441A" w:rsidR="00814B8A" w:rsidP="00814B8A" w:rsidRDefault="00814B8A" w14:paraId="67A0D7AE" w14:textId="77777777">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(2) Mandai’s Conservation, Wildlife Welfare and Care Research</w:t>
      </w:r>
      <w:r w:rsidRPr="0062441A">
        <w:rPr>
          <w:rStyle w:val="eop"/>
          <w:rFonts w:ascii="Arial" w:hAnsi="Arial" w:cs="Arial"/>
          <w:sz w:val="20"/>
          <w:szCs w:val="20"/>
        </w:rPr>
        <w:t> </w:t>
      </w:r>
    </w:p>
    <w:p w:rsidRPr="0062441A" w:rsidR="00814B8A" w:rsidP="00814B8A" w:rsidRDefault="00814B8A" w14:paraId="207F1102" w14:textId="5BD810D7">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w:t>
      </w:r>
      <w:r w:rsidRPr="0062441A" w:rsidR="00D02037">
        <w:rPr>
          <w:rStyle w:val="normaltextrun"/>
          <w:rFonts w:ascii="Arial" w:hAnsi="Arial" w:cs="Arial"/>
          <w:sz w:val="20"/>
          <w:szCs w:val="20"/>
        </w:rPr>
        <w:t>-linked</w:t>
      </w:r>
      <w:r w:rsidRPr="0062441A">
        <w:rPr>
          <w:rStyle w:val="normaltextrun"/>
          <w:rFonts w:ascii="Arial" w:hAnsi="Arial" w:cs="Arial"/>
          <w:sz w:val="20"/>
          <w:szCs w:val="20"/>
        </w:rPr>
        <w:t xml:space="preserve"> </w:t>
      </w:r>
      <w:r w:rsidRPr="0062441A" w:rsidR="00D02037">
        <w:rPr>
          <w:rStyle w:val="normaltextrun"/>
          <w:rFonts w:ascii="Arial" w:hAnsi="Arial" w:cs="Arial"/>
          <w:sz w:val="20"/>
          <w:szCs w:val="20"/>
        </w:rPr>
        <w:t>b</w:t>
      </w:r>
      <w:r w:rsidRPr="0062441A">
        <w:rPr>
          <w:rStyle w:val="normaltextrun"/>
          <w:rFonts w:ascii="Arial" w:hAnsi="Arial" w:cs="Arial"/>
          <w:sz w:val="20"/>
          <w:szCs w:val="20"/>
        </w:rPr>
        <w:t>reeding</w:t>
      </w:r>
      <w:r w:rsidRPr="0062441A">
        <w:rPr>
          <w:rStyle w:val="eop"/>
          <w:rFonts w:ascii="Arial" w:hAnsi="Arial" w:cs="Arial"/>
          <w:sz w:val="20"/>
          <w:szCs w:val="20"/>
        </w:rPr>
        <w:t> </w:t>
      </w:r>
    </w:p>
    <w:p w:rsidRPr="0062441A" w:rsidR="00814B8A" w:rsidP="00814B8A" w:rsidRDefault="00814B8A" w14:paraId="45BC2CFA" w14:textId="77777777">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 translocations (including rescue, rehabilitation and release)</w:t>
      </w:r>
    </w:p>
    <w:p w:rsidRPr="0062441A" w:rsidR="00814B8A" w:rsidP="00814B8A" w:rsidRDefault="00814B8A" w14:paraId="5F1655F3" w14:textId="77777777">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 genetics and biomaterials management (e.g. biosurveillance)</w:t>
      </w:r>
      <w:r w:rsidRPr="0062441A">
        <w:rPr>
          <w:rStyle w:val="eop"/>
          <w:rFonts w:ascii="Arial" w:hAnsi="Arial" w:cs="Arial"/>
          <w:sz w:val="20"/>
          <w:szCs w:val="20"/>
        </w:rPr>
        <w:t> </w:t>
      </w:r>
    </w:p>
    <w:p w:rsidRPr="0062441A" w:rsidR="00814B8A" w:rsidP="00814B8A" w:rsidRDefault="00814B8A" w14:paraId="76EC3107" w14:textId="77777777">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Sustainability and environmental monitoring and management</w:t>
      </w:r>
      <w:r w:rsidRPr="0062441A">
        <w:rPr>
          <w:rStyle w:val="eop"/>
          <w:rFonts w:ascii="Arial" w:hAnsi="Arial" w:cs="Arial"/>
          <w:sz w:val="20"/>
          <w:szCs w:val="20"/>
        </w:rPr>
        <w:t> </w:t>
      </w:r>
    </w:p>
    <w:p w:rsidRPr="0062441A" w:rsidR="00814B8A" w:rsidP="00814B8A" w:rsidRDefault="00814B8A" w14:paraId="5E21CD02" w14:textId="77777777">
      <w:pPr>
        <w:pStyle w:val="paragraph"/>
        <w:numPr>
          <w:ilvl w:val="0"/>
          <w:numId w:val="13"/>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Mandai habitat enhancement and management</w:t>
      </w:r>
      <w:r w:rsidRPr="0062441A">
        <w:rPr>
          <w:rStyle w:val="eop"/>
          <w:rFonts w:ascii="Arial" w:hAnsi="Arial" w:cs="Arial"/>
          <w:sz w:val="20"/>
          <w:szCs w:val="20"/>
        </w:rPr>
        <w:t> </w:t>
      </w:r>
    </w:p>
    <w:p w:rsidRPr="0062441A" w:rsidR="00814B8A" w:rsidP="00814B8A" w:rsidRDefault="00814B8A" w14:paraId="51C29C1E" w14:textId="436D2594">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(3) Outreach and Education</w:t>
      </w:r>
      <w:r w:rsidRPr="0062441A">
        <w:rPr>
          <w:rStyle w:val="eop"/>
          <w:rFonts w:ascii="Arial" w:hAnsi="Arial" w:cs="Arial"/>
          <w:sz w:val="20"/>
          <w:szCs w:val="20"/>
        </w:rPr>
        <w:t> </w:t>
      </w:r>
    </w:p>
    <w:p w:rsidRPr="0062441A" w:rsidR="00814B8A" w:rsidP="00814B8A" w:rsidRDefault="00814B8A" w14:paraId="31EC154C" w14:textId="77777777">
      <w:pPr>
        <w:pStyle w:val="paragraph"/>
        <w:numPr>
          <w:ilvl w:val="0"/>
          <w:numId w:val="14"/>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Visitor experience</w:t>
      </w:r>
      <w:r w:rsidRPr="0062441A">
        <w:rPr>
          <w:rStyle w:val="eop"/>
          <w:rFonts w:ascii="Arial" w:hAnsi="Arial" w:cs="Arial"/>
          <w:sz w:val="20"/>
          <w:szCs w:val="20"/>
        </w:rPr>
        <w:t> </w:t>
      </w:r>
    </w:p>
    <w:p w:rsidRPr="0062441A" w:rsidR="00814B8A" w:rsidP="00814B8A" w:rsidRDefault="00814B8A" w14:paraId="48F9DBC0" w14:textId="77777777">
      <w:pPr>
        <w:pStyle w:val="paragraph"/>
        <w:numPr>
          <w:ilvl w:val="0"/>
          <w:numId w:val="14"/>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Human animal interactions</w:t>
      </w:r>
      <w:r w:rsidRPr="0062441A">
        <w:rPr>
          <w:rStyle w:val="eop"/>
          <w:rFonts w:ascii="Arial" w:hAnsi="Arial" w:cs="Arial"/>
          <w:sz w:val="20"/>
          <w:szCs w:val="20"/>
        </w:rPr>
        <w:t> </w:t>
      </w:r>
    </w:p>
    <w:p w:rsidRPr="0062441A" w:rsidR="00814B8A" w:rsidP="00814B8A" w:rsidRDefault="00814B8A" w14:paraId="3470381B" w14:textId="77777777">
      <w:pPr>
        <w:pStyle w:val="paragraph"/>
        <w:numPr>
          <w:ilvl w:val="0"/>
          <w:numId w:val="14"/>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Behaviour change</w:t>
      </w:r>
      <w:r w:rsidRPr="0062441A">
        <w:rPr>
          <w:rStyle w:val="eop"/>
          <w:rFonts w:ascii="Arial" w:hAnsi="Arial" w:cs="Arial"/>
          <w:sz w:val="20"/>
          <w:szCs w:val="20"/>
        </w:rPr>
        <w:t> </w:t>
      </w:r>
    </w:p>
    <w:p w:rsidRPr="0066655D" w:rsidR="0057179C" w:rsidP="005223BF" w:rsidRDefault="0057179C" w14:paraId="5CD7CDF5" w14:textId="77777777">
      <w:pPr>
        <w:spacing w:after="0" w:line="240" w:lineRule="auto"/>
        <w:rPr>
          <w:rFonts w:ascii="Arial" w:hAnsi="Arial" w:eastAsia="SimSun" w:cs="Arial"/>
          <w:b/>
          <w:sz w:val="20"/>
          <w:szCs w:val="20"/>
          <w:lang w:val="en-GB" w:eastAsia="zh-CN"/>
        </w:rPr>
      </w:pPr>
    </w:p>
    <w:p w:rsidRPr="008870C2" w:rsidR="005223BF" w:rsidP="005223BF" w:rsidRDefault="005223BF" w14:paraId="78117C52" w14:textId="480B63F3">
      <w:pPr>
        <w:spacing w:after="0" w:line="240" w:lineRule="auto"/>
        <w:rPr>
          <w:rFonts w:ascii="Arial" w:hAnsi="Arial" w:eastAsia="SimSun" w:cs="Arial"/>
          <w:b/>
          <w:sz w:val="20"/>
          <w:szCs w:val="20"/>
          <w:lang w:val="en-GB" w:eastAsia="zh-CN"/>
        </w:rPr>
      </w:pPr>
      <w:r w:rsidRPr="0066655D">
        <w:rPr>
          <w:rFonts w:ascii="Arial" w:hAnsi="Arial" w:eastAsia="SimSun" w:cs="Arial"/>
          <w:b/>
          <w:sz w:val="20"/>
          <w:szCs w:val="20"/>
          <w:lang w:val="en-GB" w:eastAsia="zh-CN"/>
        </w:rPr>
        <w:t xml:space="preserve">In order to grow knowledge in these areas of interest, </w:t>
      </w:r>
      <w:r w:rsidR="006A3262">
        <w:rPr>
          <w:rFonts w:ascii="Arial" w:hAnsi="Arial" w:eastAsia="SimSun" w:cs="Arial"/>
          <w:b/>
          <w:sz w:val="20"/>
          <w:szCs w:val="20"/>
          <w:lang w:val="en-GB" w:eastAsia="zh-CN"/>
        </w:rPr>
        <w:t>MWG</w:t>
      </w:r>
      <w:r w:rsidRPr="0066655D">
        <w:rPr>
          <w:rFonts w:ascii="Arial" w:hAnsi="Arial" w:eastAsia="SimSun" w:cs="Arial"/>
          <w:b/>
          <w:sz w:val="20"/>
          <w:szCs w:val="20"/>
          <w:lang w:val="en-GB" w:eastAsia="zh-CN"/>
        </w:rPr>
        <w:t>’s aims are:</w:t>
      </w:r>
    </w:p>
    <w:p w:rsidRPr="0066655D" w:rsidR="005223BF" w:rsidP="005223BF" w:rsidRDefault="005223BF" w14:paraId="51DB5EDF" w14:textId="77777777">
      <w:pPr>
        <w:numPr>
          <w:ilvl w:val="0"/>
          <w:numId w:val="2"/>
        </w:numPr>
        <w:tabs>
          <w:tab w:val="num" w:pos="0"/>
        </w:tabs>
        <w:spacing w:after="0" w:line="240" w:lineRule="auto"/>
        <w:jc w:val="both"/>
        <w:rPr>
          <w:rFonts w:ascii="Arial" w:hAnsi="Arial" w:eastAsia="SimSun" w:cs="Arial"/>
          <w:sz w:val="20"/>
          <w:szCs w:val="20"/>
          <w:lang w:val="en-GB" w:eastAsia="zh-CN"/>
        </w:rPr>
      </w:pPr>
      <w:r w:rsidRPr="008870C2">
        <w:rPr>
          <w:rFonts w:ascii="Arial" w:hAnsi="Arial" w:eastAsia="SimSun" w:cs="Arial"/>
          <w:sz w:val="20"/>
          <w:szCs w:val="20"/>
          <w:lang w:val="en-GB" w:eastAsia="zh-CN"/>
        </w:rPr>
        <w:t>To conduct research that can help develop better tools and strategies for the management of captive wildlife populatio</w:t>
      </w:r>
      <w:r w:rsidRPr="0066655D">
        <w:rPr>
          <w:rFonts w:ascii="Arial" w:hAnsi="Arial" w:eastAsia="SimSun" w:cs="Arial"/>
          <w:sz w:val="20"/>
          <w:szCs w:val="20"/>
          <w:lang w:val="en-GB" w:eastAsia="zh-CN"/>
        </w:rPr>
        <w:t>ns and that will benefit conservation strategy planning for species in their native habitats;</w:t>
      </w:r>
    </w:p>
    <w:p w:rsidRPr="008870C2" w:rsidR="005223BF" w:rsidP="005223BF" w:rsidRDefault="005223BF" w14:paraId="67D363A8" w14:textId="77777777">
      <w:pPr>
        <w:numPr>
          <w:ilvl w:val="0"/>
          <w:numId w:val="2"/>
        </w:numPr>
        <w:tabs>
          <w:tab w:val="num" w:pos="0"/>
        </w:tabs>
        <w:spacing w:after="0" w:line="240" w:lineRule="auto"/>
        <w:jc w:val="both"/>
        <w:rPr>
          <w:rFonts w:ascii="Arial" w:hAnsi="Arial" w:eastAsia="SimSun" w:cs="Arial"/>
          <w:sz w:val="20"/>
          <w:szCs w:val="20"/>
          <w:lang w:val="en-GB" w:eastAsia="zh-CN"/>
        </w:rPr>
      </w:pPr>
      <w:r w:rsidRPr="0066655D">
        <w:rPr>
          <w:rFonts w:ascii="Arial" w:hAnsi="Arial" w:eastAsia="SimSun" w:cs="Arial"/>
          <w:sz w:val="20"/>
          <w:szCs w:val="20"/>
          <w:lang w:val="en-GB" w:eastAsia="zh-CN"/>
        </w:rPr>
        <w:t>To conduct research that contributes information on local wildlife, and thus guide conservation or management strategies in Singapore</w:t>
      </w:r>
    </w:p>
    <w:p w:rsidRPr="0066655D" w:rsidR="005223BF" w:rsidP="005223BF" w:rsidRDefault="005223BF" w14:paraId="33A30B49" w14:textId="77777777">
      <w:pPr>
        <w:numPr>
          <w:ilvl w:val="0"/>
          <w:numId w:val="2"/>
        </w:numPr>
        <w:tabs>
          <w:tab w:val="num" w:pos="0"/>
        </w:tabs>
        <w:spacing w:after="0" w:line="240" w:lineRule="auto"/>
        <w:jc w:val="both"/>
        <w:rPr>
          <w:rFonts w:ascii="Arial" w:hAnsi="Arial" w:eastAsia="SimSun" w:cs="Arial"/>
          <w:sz w:val="20"/>
          <w:szCs w:val="20"/>
          <w:lang w:val="en-GB" w:eastAsia="zh-CN"/>
        </w:rPr>
      </w:pPr>
      <w:r w:rsidRPr="008870C2">
        <w:rPr>
          <w:rFonts w:ascii="Arial" w:hAnsi="Arial" w:eastAsia="SimSun" w:cs="Arial"/>
          <w:sz w:val="20"/>
          <w:szCs w:val="20"/>
          <w:lang w:val="en-GB" w:eastAsia="zh-CN"/>
        </w:rPr>
        <w:t>To col</w:t>
      </w:r>
      <w:r w:rsidRPr="0066655D">
        <w:rPr>
          <w:rFonts w:ascii="Arial" w:hAnsi="Arial" w:eastAsia="SimSun" w:cs="Arial"/>
          <w:sz w:val="20"/>
          <w:szCs w:val="20"/>
          <w:lang w:val="en-GB" w:eastAsia="zh-CN"/>
        </w:rPr>
        <w:t>laborate with like-minded organisations such as other zoological institutions, non-governmental organisations, government agencies, academic institutions and nature interest groups to ensure the best possible conservation outcomes for the species or environment of concern;</w:t>
      </w:r>
    </w:p>
    <w:p w:rsidRPr="008870C2" w:rsidR="005223BF" w:rsidP="005223BF" w:rsidRDefault="005223BF" w14:paraId="10F4AE8A" w14:textId="77777777">
      <w:pPr>
        <w:numPr>
          <w:ilvl w:val="0"/>
          <w:numId w:val="2"/>
        </w:numPr>
        <w:tabs>
          <w:tab w:val="num" w:pos="0"/>
        </w:tabs>
        <w:spacing w:after="0" w:line="240" w:lineRule="auto"/>
        <w:jc w:val="both"/>
        <w:rPr>
          <w:rFonts w:ascii="Arial" w:hAnsi="Arial" w:eastAsia="SimSun" w:cs="Arial"/>
          <w:sz w:val="20"/>
          <w:szCs w:val="20"/>
          <w:lang w:val="en-GB" w:eastAsia="zh-CN"/>
        </w:rPr>
      </w:pPr>
      <w:r w:rsidRPr="008870C2">
        <w:rPr>
          <w:rFonts w:ascii="Arial" w:hAnsi="Arial" w:eastAsia="SimSun" w:cs="Arial"/>
          <w:sz w:val="20"/>
          <w:szCs w:val="20"/>
          <w:lang w:val="en-GB" w:eastAsia="zh-CN"/>
        </w:rPr>
        <w:t xml:space="preserve">To </w:t>
      </w:r>
      <w:r w:rsidRPr="0066655D">
        <w:rPr>
          <w:rFonts w:ascii="Arial" w:hAnsi="Arial" w:eastAsia="SimSun" w:cs="Arial"/>
          <w:sz w:val="20"/>
          <w:szCs w:val="20"/>
          <w:lang w:val="en-GB" w:eastAsia="zh-CN"/>
        </w:rPr>
        <w:t>build l</w:t>
      </w:r>
      <w:r w:rsidRPr="008870C2">
        <w:rPr>
          <w:rFonts w:ascii="Arial" w:hAnsi="Arial" w:eastAsia="SimSun" w:cs="Arial"/>
          <w:sz w:val="20"/>
          <w:szCs w:val="20"/>
          <w:lang w:val="en-GB" w:eastAsia="zh-CN"/>
        </w:rPr>
        <w:t>ocal and regional conservation capacity</w:t>
      </w:r>
      <w:r w:rsidRPr="0066655D">
        <w:rPr>
          <w:rFonts w:ascii="Arial" w:hAnsi="Arial" w:eastAsia="SimSun" w:cs="Arial"/>
          <w:sz w:val="20"/>
          <w:szCs w:val="20"/>
          <w:lang w:val="en-GB" w:eastAsia="zh-CN"/>
        </w:rPr>
        <w:t xml:space="preserve"> and knowledge, as well as facilitate</w:t>
      </w:r>
      <w:r w:rsidRPr="008870C2">
        <w:rPr>
          <w:rFonts w:ascii="Arial" w:hAnsi="Arial" w:eastAsia="SimSun" w:cs="Arial"/>
          <w:sz w:val="20"/>
          <w:szCs w:val="20"/>
          <w:lang w:val="en-GB" w:eastAsia="zh-CN"/>
        </w:rPr>
        <w:t xml:space="preserve"> </w:t>
      </w:r>
      <w:r w:rsidRPr="0066655D">
        <w:rPr>
          <w:rFonts w:ascii="Arial" w:hAnsi="Arial" w:eastAsia="SimSun" w:cs="Arial"/>
          <w:sz w:val="20"/>
          <w:szCs w:val="20"/>
          <w:lang w:val="en-GB" w:eastAsia="zh-CN"/>
        </w:rPr>
        <w:t xml:space="preserve">information-sharing initiatives </w:t>
      </w:r>
      <w:r w:rsidRPr="008870C2">
        <w:rPr>
          <w:rFonts w:ascii="Arial" w:hAnsi="Arial" w:eastAsia="SimSun" w:cs="Arial"/>
          <w:sz w:val="20"/>
          <w:szCs w:val="20"/>
          <w:lang w:val="en-GB" w:eastAsia="zh-CN"/>
        </w:rPr>
        <w:t xml:space="preserve">through </w:t>
      </w:r>
      <w:r w:rsidRPr="0066655D">
        <w:rPr>
          <w:rFonts w:ascii="Arial" w:hAnsi="Arial" w:eastAsia="SimSun" w:cs="Arial"/>
          <w:sz w:val="20"/>
          <w:szCs w:val="20"/>
          <w:lang w:val="en-GB" w:eastAsia="zh-CN"/>
        </w:rPr>
        <w:t>the publication of scientific reports and conference presentations</w:t>
      </w:r>
    </w:p>
    <w:p w:rsidRPr="008870C2" w:rsidR="005223BF" w:rsidP="005223BF" w:rsidRDefault="005223BF" w14:paraId="15D88E65" w14:textId="77777777">
      <w:pPr>
        <w:spacing w:after="0" w:line="240" w:lineRule="auto"/>
        <w:jc w:val="both"/>
        <w:rPr>
          <w:rFonts w:ascii="Arial" w:hAnsi="Arial" w:eastAsia="SimSun" w:cs="Arial"/>
          <w:sz w:val="20"/>
          <w:szCs w:val="20"/>
          <w:lang w:val="en-GB" w:eastAsia="zh-CN"/>
        </w:rPr>
      </w:pPr>
    </w:p>
    <w:p w:rsidRPr="008870C2" w:rsidR="005223BF" w:rsidP="005223BF" w:rsidRDefault="005223BF" w14:paraId="2FDB7D41" w14:textId="77777777">
      <w:pPr>
        <w:spacing w:after="0" w:line="240" w:lineRule="auto"/>
        <w:jc w:val="both"/>
        <w:rPr>
          <w:rFonts w:ascii="Arial" w:hAnsi="Arial" w:eastAsia="SimSun" w:cs="Arial"/>
          <w:b/>
          <w:sz w:val="20"/>
          <w:szCs w:val="20"/>
          <w:lang w:val="en-GB" w:eastAsia="zh-CN"/>
        </w:rPr>
      </w:pPr>
      <w:r w:rsidRPr="008870C2">
        <w:rPr>
          <w:rFonts w:ascii="Arial" w:hAnsi="Arial" w:eastAsia="SimSun" w:cs="Arial"/>
          <w:b/>
          <w:sz w:val="20"/>
          <w:szCs w:val="20"/>
          <w:lang w:val="en-GB" w:eastAsia="zh-CN"/>
        </w:rPr>
        <w:t xml:space="preserve"> In your proposal please </w:t>
      </w:r>
      <w:r w:rsidRPr="0066655D">
        <w:rPr>
          <w:rFonts w:ascii="Arial" w:hAnsi="Arial" w:eastAsia="SimSun" w:cs="Arial"/>
          <w:b/>
          <w:sz w:val="20"/>
          <w:szCs w:val="20"/>
          <w:lang w:val="en-GB" w:eastAsia="zh-CN"/>
        </w:rPr>
        <w:t>ensure</w:t>
      </w:r>
      <w:r w:rsidRPr="008870C2">
        <w:rPr>
          <w:rFonts w:ascii="Arial" w:hAnsi="Arial" w:eastAsia="SimSun" w:cs="Arial"/>
          <w:b/>
          <w:sz w:val="20"/>
          <w:szCs w:val="20"/>
          <w:lang w:val="en-GB" w:eastAsia="zh-CN"/>
        </w:rPr>
        <w:t xml:space="preserve"> the following</w:t>
      </w:r>
      <w:r>
        <w:rPr>
          <w:rFonts w:ascii="Arial" w:hAnsi="Arial" w:eastAsia="SimSun" w:cs="Arial"/>
          <w:b/>
          <w:sz w:val="20"/>
          <w:szCs w:val="20"/>
          <w:lang w:val="en-GB" w:eastAsia="zh-CN"/>
        </w:rPr>
        <w:t xml:space="preserve"> (where appropriate)</w:t>
      </w:r>
      <w:r w:rsidRPr="008870C2">
        <w:rPr>
          <w:rFonts w:ascii="Arial" w:hAnsi="Arial" w:eastAsia="SimSun" w:cs="Arial"/>
          <w:b/>
          <w:sz w:val="20"/>
          <w:szCs w:val="20"/>
          <w:lang w:val="en-GB" w:eastAsia="zh-CN"/>
        </w:rPr>
        <w:t xml:space="preserve"> </w:t>
      </w:r>
      <w:r w:rsidRPr="0066655D">
        <w:rPr>
          <w:rFonts w:ascii="Arial" w:hAnsi="Arial" w:eastAsia="SimSun" w:cs="Arial"/>
          <w:b/>
          <w:sz w:val="20"/>
          <w:szCs w:val="20"/>
          <w:lang w:val="en-GB" w:eastAsia="zh-CN"/>
        </w:rPr>
        <w:t>are addressed</w:t>
      </w:r>
      <w:r w:rsidRPr="008870C2">
        <w:rPr>
          <w:rFonts w:ascii="Arial" w:hAnsi="Arial" w:eastAsia="SimSun" w:cs="Arial"/>
          <w:b/>
          <w:sz w:val="20"/>
          <w:szCs w:val="20"/>
          <w:lang w:val="en-GB" w:eastAsia="zh-CN"/>
        </w:rPr>
        <w:t xml:space="preserve">: </w:t>
      </w:r>
    </w:p>
    <w:p w:rsidRPr="0066655D" w:rsidR="005223BF" w:rsidP="005223BF" w:rsidRDefault="005223BF" w14:paraId="1260E1CF" w14:textId="249AA29A">
      <w:pPr>
        <w:numPr>
          <w:ilvl w:val="0"/>
          <w:numId w:val="3"/>
        </w:numPr>
        <w:autoSpaceDE w:val="0"/>
        <w:autoSpaceDN w:val="0"/>
        <w:adjustRightInd w:val="0"/>
        <w:spacing w:after="0" w:line="240" w:lineRule="auto"/>
        <w:jc w:val="both"/>
        <w:rPr>
          <w:rFonts w:ascii="Arial" w:hAnsi="Arial" w:eastAsia="Times New Roman" w:cs="Arial"/>
          <w:color w:val="000000"/>
          <w:sz w:val="20"/>
          <w:szCs w:val="20"/>
          <w:lang w:val="en-GB"/>
        </w:rPr>
      </w:pPr>
      <w:r w:rsidRPr="008870C2">
        <w:rPr>
          <w:rFonts w:ascii="Arial" w:hAnsi="Arial" w:eastAsia="Times New Roman" w:cs="Arial"/>
          <w:color w:val="000000"/>
          <w:sz w:val="20"/>
          <w:szCs w:val="20"/>
          <w:lang w:val="en-GB"/>
        </w:rPr>
        <w:t xml:space="preserve">Project is </w:t>
      </w:r>
      <w:r w:rsidRPr="0066655D">
        <w:rPr>
          <w:rFonts w:ascii="Arial" w:hAnsi="Arial" w:eastAsia="Times New Roman" w:cs="Arial"/>
          <w:color w:val="000000"/>
          <w:sz w:val="20"/>
          <w:szCs w:val="20"/>
          <w:lang w:val="en-GB"/>
        </w:rPr>
        <w:t>relevant</w:t>
      </w:r>
      <w:r w:rsidRPr="008870C2">
        <w:rPr>
          <w:rFonts w:ascii="Arial" w:hAnsi="Arial" w:eastAsia="Times New Roman" w:cs="Arial"/>
          <w:color w:val="000000"/>
          <w:sz w:val="20"/>
          <w:szCs w:val="20"/>
          <w:lang w:val="en-GB"/>
        </w:rPr>
        <w:t xml:space="preserve"> </w:t>
      </w:r>
      <w:r w:rsidRPr="0066655D">
        <w:rPr>
          <w:rFonts w:ascii="Arial" w:hAnsi="Arial" w:eastAsia="Times New Roman" w:cs="Arial"/>
          <w:color w:val="000000"/>
          <w:sz w:val="20"/>
          <w:szCs w:val="20"/>
          <w:lang w:val="en-GB"/>
        </w:rPr>
        <w:t>to</w:t>
      </w:r>
      <w:r w:rsidRPr="008870C2">
        <w:rPr>
          <w:rFonts w:ascii="Arial" w:hAnsi="Arial" w:eastAsia="Times New Roman" w:cs="Arial"/>
          <w:color w:val="000000"/>
          <w:sz w:val="20"/>
          <w:szCs w:val="20"/>
          <w:lang w:val="en-GB"/>
        </w:rPr>
        <w:t xml:space="preserve"> </w:t>
      </w:r>
      <w:r w:rsidR="006A3262">
        <w:rPr>
          <w:rFonts w:ascii="Arial" w:hAnsi="Arial" w:eastAsia="Times New Roman" w:cs="Arial"/>
          <w:color w:val="000000"/>
          <w:sz w:val="20"/>
          <w:szCs w:val="20"/>
          <w:lang w:val="en-GB"/>
        </w:rPr>
        <w:t>MWG</w:t>
      </w:r>
      <w:r w:rsidRPr="008870C2">
        <w:rPr>
          <w:rFonts w:ascii="Arial" w:hAnsi="Arial" w:eastAsia="Times New Roman" w:cs="Arial"/>
          <w:color w:val="000000"/>
          <w:sz w:val="20"/>
          <w:szCs w:val="20"/>
          <w:lang w:val="en-GB"/>
        </w:rPr>
        <w:t xml:space="preserve"> </w:t>
      </w:r>
      <w:r w:rsidRPr="0066655D">
        <w:rPr>
          <w:rFonts w:ascii="Arial" w:hAnsi="Arial" w:eastAsia="Times New Roman" w:cs="Arial"/>
          <w:color w:val="000000"/>
          <w:sz w:val="20"/>
          <w:szCs w:val="20"/>
          <w:lang w:val="en-GB"/>
        </w:rPr>
        <w:t>research objectives;</w:t>
      </w:r>
    </w:p>
    <w:p w:rsidRPr="0066655D" w:rsidR="005223BF" w:rsidP="005223BF" w:rsidRDefault="005223BF" w14:paraId="29C388B5" w14:textId="77777777">
      <w:pPr>
        <w:numPr>
          <w:ilvl w:val="0"/>
          <w:numId w:val="3"/>
        </w:numPr>
        <w:autoSpaceDE w:val="0"/>
        <w:autoSpaceDN w:val="0"/>
        <w:adjustRightInd w:val="0"/>
        <w:spacing w:after="0" w:line="240" w:lineRule="auto"/>
        <w:jc w:val="both"/>
        <w:rPr>
          <w:rFonts w:ascii="Arial" w:hAnsi="Arial" w:eastAsia="Times New Roman" w:cs="Arial"/>
          <w:color w:val="000000"/>
          <w:sz w:val="20"/>
          <w:szCs w:val="20"/>
          <w:lang w:val="en-GB"/>
        </w:rPr>
      </w:pPr>
      <w:r w:rsidRPr="0066655D">
        <w:rPr>
          <w:rFonts w:ascii="Arial" w:hAnsi="Arial" w:eastAsia="Times New Roman" w:cs="Arial"/>
          <w:color w:val="000000"/>
          <w:sz w:val="20"/>
          <w:szCs w:val="20"/>
          <w:lang w:val="en-GB"/>
        </w:rPr>
        <w:lastRenderedPageBreak/>
        <w:t>Project is feasible, scientifically valid and has high probability of success;</w:t>
      </w:r>
    </w:p>
    <w:p w:rsidRPr="0066655D" w:rsidR="005223BF" w:rsidP="005223BF" w:rsidRDefault="005223BF" w14:paraId="4D605EAC" w14:textId="77777777">
      <w:pPr>
        <w:numPr>
          <w:ilvl w:val="0"/>
          <w:numId w:val="3"/>
        </w:numPr>
        <w:autoSpaceDE w:val="0"/>
        <w:autoSpaceDN w:val="0"/>
        <w:adjustRightInd w:val="0"/>
        <w:spacing w:after="0" w:line="240" w:lineRule="auto"/>
        <w:jc w:val="both"/>
        <w:rPr>
          <w:rFonts w:ascii="Arial" w:hAnsi="Arial" w:eastAsia="Times New Roman" w:cs="Arial"/>
          <w:color w:val="000000"/>
          <w:sz w:val="20"/>
          <w:szCs w:val="20"/>
          <w:lang w:val="en-GB"/>
        </w:rPr>
      </w:pPr>
      <w:r w:rsidRPr="008870C2">
        <w:rPr>
          <w:rFonts w:ascii="Arial" w:hAnsi="Arial" w:eastAsia="Times New Roman" w:cs="Arial"/>
          <w:color w:val="000000"/>
          <w:sz w:val="20"/>
          <w:szCs w:val="20"/>
          <w:lang w:val="en-GB"/>
        </w:rPr>
        <w:t xml:space="preserve">Project has </w:t>
      </w:r>
      <w:r w:rsidRPr="0066655D">
        <w:rPr>
          <w:rFonts w:ascii="Arial" w:hAnsi="Arial" w:eastAsia="Times New Roman" w:cs="Arial"/>
          <w:color w:val="000000"/>
          <w:sz w:val="20"/>
          <w:szCs w:val="20"/>
          <w:lang w:val="en-GB"/>
        </w:rPr>
        <w:t>conservation impact</w:t>
      </w:r>
      <w:r w:rsidRPr="008870C2">
        <w:rPr>
          <w:rFonts w:ascii="Arial" w:hAnsi="Arial" w:eastAsia="Times New Roman" w:cs="Arial"/>
          <w:color w:val="000000"/>
          <w:sz w:val="20"/>
          <w:szCs w:val="20"/>
          <w:lang w:val="en-GB"/>
        </w:rPr>
        <w:t>;</w:t>
      </w:r>
    </w:p>
    <w:p w:rsidRPr="0066655D" w:rsidR="005223BF" w:rsidP="005223BF" w:rsidRDefault="005223BF" w14:paraId="051CBAF0" w14:textId="77777777">
      <w:pPr>
        <w:numPr>
          <w:ilvl w:val="0"/>
          <w:numId w:val="3"/>
        </w:numPr>
        <w:spacing w:after="0" w:line="240" w:lineRule="auto"/>
        <w:ind w:right="-43"/>
        <w:jc w:val="both"/>
        <w:rPr>
          <w:rFonts w:ascii="Arial" w:hAnsi="Arial" w:eastAsia="SimSun" w:cs="Arial"/>
          <w:sz w:val="20"/>
          <w:szCs w:val="20"/>
          <w:lang w:val="en-GB" w:eastAsia="zh-CN"/>
        </w:rPr>
      </w:pPr>
      <w:r w:rsidRPr="0066655D">
        <w:rPr>
          <w:rFonts w:ascii="Arial" w:hAnsi="Arial" w:eastAsia="SimSun" w:cs="Arial"/>
          <w:sz w:val="20"/>
          <w:szCs w:val="20"/>
          <w:lang w:val="en-GB" w:eastAsia="zh-CN"/>
        </w:rPr>
        <w:t>Project does not compromise animal welfare</w:t>
      </w:r>
    </w:p>
    <w:p w:rsidRPr="008870C2" w:rsidR="005223BF" w:rsidP="005223BF" w:rsidRDefault="005223BF" w14:paraId="3A3C437B" w14:textId="77777777">
      <w:pPr>
        <w:numPr>
          <w:ilvl w:val="0"/>
          <w:numId w:val="3"/>
        </w:numPr>
        <w:spacing w:after="0" w:line="240" w:lineRule="auto"/>
        <w:ind w:right="-43"/>
        <w:jc w:val="both"/>
        <w:rPr>
          <w:rFonts w:ascii="Arial" w:hAnsi="Arial" w:eastAsia="SimSun" w:cs="Arial"/>
          <w:sz w:val="20"/>
          <w:szCs w:val="20"/>
          <w:lang w:val="en-GB" w:eastAsia="zh-CN"/>
        </w:rPr>
      </w:pPr>
      <w:r w:rsidRPr="0066655D">
        <w:rPr>
          <w:rFonts w:ascii="Arial" w:hAnsi="Arial" w:eastAsia="SimSun" w:cs="Arial"/>
          <w:sz w:val="20"/>
          <w:szCs w:val="20"/>
          <w:lang w:val="en-GB" w:eastAsia="zh-CN"/>
        </w:rPr>
        <w:t>Project funding is well-justified (if applicable)</w:t>
      </w:r>
    </w:p>
    <w:p w:rsidRPr="0066655D" w:rsidR="005223BF" w:rsidP="005223BF" w:rsidRDefault="005223BF" w14:paraId="34F5ABA9" w14:textId="77777777">
      <w:pPr>
        <w:numPr>
          <w:ilvl w:val="0"/>
          <w:numId w:val="3"/>
        </w:numPr>
        <w:autoSpaceDE w:val="0"/>
        <w:autoSpaceDN w:val="0"/>
        <w:adjustRightInd w:val="0"/>
        <w:spacing w:after="0" w:line="240" w:lineRule="auto"/>
        <w:jc w:val="both"/>
        <w:rPr>
          <w:rFonts w:ascii="Arial" w:hAnsi="Arial" w:eastAsia="Times New Roman" w:cs="Arial"/>
          <w:color w:val="000000"/>
          <w:sz w:val="20"/>
          <w:szCs w:val="20"/>
          <w:lang w:val="en-GB"/>
        </w:rPr>
      </w:pPr>
      <w:r w:rsidRPr="0066655D">
        <w:rPr>
          <w:rFonts w:ascii="Arial" w:hAnsi="Arial" w:eastAsia="Times New Roman" w:cs="Arial"/>
          <w:color w:val="000000"/>
          <w:sz w:val="20"/>
          <w:szCs w:val="20"/>
          <w:lang w:val="en-GB"/>
        </w:rPr>
        <w:t xml:space="preserve">Project contributes to capacity-building, education, and outreach, and takes into account human considerations; </w:t>
      </w:r>
    </w:p>
    <w:p w:rsidRPr="008870C2" w:rsidR="005223BF" w:rsidP="005223BF" w:rsidRDefault="005223BF" w14:paraId="4FC75466" w14:textId="77777777">
      <w:pPr>
        <w:numPr>
          <w:ilvl w:val="0"/>
          <w:numId w:val="3"/>
        </w:numPr>
        <w:spacing w:after="0" w:line="240" w:lineRule="auto"/>
        <w:ind w:right="-43"/>
        <w:jc w:val="both"/>
        <w:rPr>
          <w:rFonts w:ascii="Arial" w:hAnsi="Arial" w:eastAsia="SimSun" w:cs="Arial"/>
          <w:sz w:val="20"/>
          <w:szCs w:val="20"/>
          <w:lang w:val="en-GB" w:eastAsia="zh-CN"/>
        </w:rPr>
      </w:pPr>
      <w:r w:rsidRPr="008870C2">
        <w:rPr>
          <w:rFonts w:ascii="Arial" w:hAnsi="Arial" w:eastAsia="SimSun" w:cs="Arial"/>
          <w:sz w:val="20"/>
          <w:szCs w:val="20"/>
          <w:lang w:val="en-GB" w:eastAsia="zh-CN"/>
        </w:rPr>
        <w:t>Other considerations that you think might be relevant.</w:t>
      </w:r>
    </w:p>
    <w:p w:rsidR="005223BF" w:rsidP="005223BF" w:rsidRDefault="005223BF" w14:paraId="2CFDBD60" w14:textId="77777777">
      <w:pPr>
        <w:spacing w:after="0" w:line="240" w:lineRule="auto"/>
        <w:ind w:right="-43"/>
        <w:jc w:val="both"/>
        <w:rPr>
          <w:rFonts w:ascii="Arial" w:hAnsi="Arial" w:eastAsia="SimSun" w:cs="Arial"/>
          <w:b/>
          <w:bCs/>
          <w:i/>
          <w:iCs/>
          <w:sz w:val="20"/>
          <w:szCs w:val="20"/>
          <w:lang w:val="en-GB" w:eastAsia="zh-CN"/>
        </w:rPr>
      </w:pPr>
    </w:p>
    <w:p w:rsidRPr="0066655D" w:rsidR="005223BF" w:rsidP="005223BF" w:rsidRDefault="005223BF" w14:paraId="1D56CA11" w14:textId="1101C05A">
      <w:pPr>
        <w:spacing w:after="0" w:line="240" w:lineRule="auto"/>
        <w:ind w:right="-43"/>
        <w:jc w:val="both"/>
        <w:rPr>
          <w:rFonts w:ascii="Arial" w:hAnsi="Arial" w:eastAsia="SimSun" w:cs="Arial"/>
          <w:b/>
          <w:bCs/>
          <w:i/>
          <w:iCs/>
          <w:sz w:val="20"/>
          <w:szCs w:val="20"/>
          <w:lang w:val="en-GB" w:eastAsia="zh-CN"/>
        </w:rPr>
      </w:pPr>
      <w:r w:rsidRPr="0066655D">
        <w:rPr>
          <w:rFonts w:ascii="Arial" w:hAnsi="Arial" w:eastAsia="SimSun" w:cs="Arial"/>
          <w:b/>
          <w:bCs/>
          <w:i/>
          <w:iCs/>
          <w:sz w:val="20"/>
          <w:szCs w:val="20"/>
          <w:lang w:val="en-GB" w:eastAsia="zh-CN"/>
        </w:rPr>
        <w:t xml:space="preserve">Preference is given to projects related to species found in Singapore, Southeast Asian region, as well as those represented in the </w:t>
      </w:r>
      <w:r w:rsidR="006A3262">
        <w:rPr>
          <w:rFonts w:ascii="Arial" w:hAnsi="Arial" w:eastAsia="SimSun" w:cs="Arial"/>
          <w:b/>
          <w:bCs/>
          <w:i/>
          <w:iCs/>
          <w:sz w:val="20"/>
          <w:szCs w:val="20"/>
          <w:lang w:val="en-GB" w:eastAsia="zh-CN"/>
        </w:rPr>
        <w:t>MWG</w:t>
      </w:r>
      <w:r w:rsidRPr="0066655D">
        <w:rPr>
          <w:rFonts w:ascii="Arial" w:hAnsi="Arial" w:eastAsia="SimSun" w:cs="Arial"/>
          <w:b/>
          <w:bCs/>
          <w:i/>
          <w:iCs/>
          <w:sz w:val="20"/>
          <w:szCs w:val="20"/>
          <w:lang w:val="en-GB" w:eastAsia="zh-CN"/>
        </w:rPr>
        <w:t xml:space="preserve"> animal collection and through which, a direct in-situ or ex-situ link can be accomplished.</w:t>
      </w:r>
    </w:p>
    <w:p w:rsidRPr="002A0282" w:rsidR="005223BF" w:rsidP="005223BF" w:rsidRDefault="005223BF" w14:paraId="2592BEE0" w14:textId="77777777">
      <w:pPr>
        <w:spacing w:after="0" w:line="240" w:lineRule="auto"/>
        <w:jc w:val="both"/>
        <w:rPr>
          <w:rFonts w:ascii="Arial" w:hAnsi="Arial" w:eastAsia="Times New Roman" w:cs="Arial"/>
          <w:b/>
          <w:bCs/>
          <w:color w:val="333333"/>
          <w:sz w:val="20"/>
          <w:szCs w:val="20"/>
          <w:lang w:val="en-GB"/>
        </w:rPr>
      </w:pPr>
    </w:p>
    <w:p w:rsidRPr="002A0282" w:rsidR="005223BF" w:rsidP="005223BF" w:rsidRDefault="005223BF" w14:paraId="09B162E8" w14:textId="77777777">
      <w:pPr>
        <w:spacing w:after="0" w:line="240" w:lineRule="auto"/>
        <w:jc w:val="both"/>
        <w:rPr>
          <w:rFonts w:ascii="Arial" w:hAnsi="Arial" w:eastAsia="Times New Roman" w:cs="Arial"/>
          <w:b/>
          <w:bCs/>
          <w:color w:val="333333"/>
          <w:sz w:val="20"/>
          <w:szCs w:val="20"/>
          <w:lang w:val="en-GB"/>
        </w:rPr>
      </w:pPr>
      <w:r w:rsidRPr="002A0282">
        <w:rPr>
          <w:rFonts w:ascii="Arial" w:hAnsi="Arial" w:eastAsia="Times New Roman" w:cs="Arial"/>
          <w:b/>
          <w:bCs/>
          <w:color w:val="333333"/>
          <w:sz w:val="20"/>
          <w:szCs w:val="20"/>
          <w:lang w:val="en-GB"/>
        </w:rPr>
        <w:t xml:space="preserve">How to apply: </w:t>
      </w:r>
    </w:p>
    <w:p w:rsidRPr="002A0282" w:rsidR="005223BF" w:rsidP="005223BF" w:rsidRDefault="005223BF" w14:paraId="21D40986" w14:textId="54F6CA85">
      <w:pPr>
        <w:spacing w:after="0" w:line="240" w:lineRule="auto"/>
        <w:jc w:val="both"/>
        <w:rPr>
          <w:rFonts w:ascii="Arial" w:hAnsi="Arial" w:eastAsia="SimSun" w:cs="Arial"/>
          <w:sz w:val="20"/>
          <w:szCs w:val="20"/>
          <w:lang w:val="en-GB" w:eastAsia="zh-CN"/>
        </w:rPr>
      </w:pPr>
      <w:r w:rsidRPr="3BB4FE2D">
        <w:rPr>
          <w:rFonts w:ascii="Arial" w:hAnsi="Arial" w:eastAsia="SimSun" w:cs="Arial"/>
          <w:sz w:val="20"/>
          <w:szCs w:val="20"/>
          <w:lang w:val="en-GB" w:eastAsia="zh-CN"/>
        </w:rPr>
        <w:t xml:space="preserve">Submit a softcopy proposal to </w:t>
      </w:r>
      <w:r w:rsidR="004D4DE9">
        <w:rPr>
          <w:rFonts w:ascii="Arial" w:hAnsi="Arial" w:eastAsia="SimSun" w:cs="Arial"/>
          <w:sz w:val="20"/>
          <w:szCs w:val="20"/>
          <w:lang w:val="en-GB" w:eastAsia="zh-CN"/>
        </w:rPr>
        <w:t xml:space="preserve">Vanessa Lee (Research Panel Secretariat) at </w:t>
      </w:r>
      <w:hyperlink w:history="1" r:id="rId9">
        <w:r w:rsidR="00E13D40">
          <w:rPr>
            <w:rStyle w:val="Hyperlink"/>
            <w:rFonts w:ascii="Arial" w:hAnsi="Arial" w:eastAsia="SimSun" w:cs="Arial"/>
            <w:sz w:val="20"/>
            <w:szCs w:val="20"/>
            <w:lang w:val="en-GB" w:eastAsia="zh-CN"/>
          </w:rPr>
          <w:t>vanessa</w:t>
        </w:r>
        <w:r w:rsidRPr="00563DBC" w:rsidR="004D4DE9">
          <w:rPr>
            <w:rStyle w:val="Hyperlink"/>
            <w:rFonts w:ascii="Arial" w:hAnsi="Arial" w:eastAsia="SimSun" w:cs="Arial"/>
            <w:sz w:val="20"/>
            <w:szCs w:val="20"/>
            <w:lang w:val="en-GB" w:eastAsia="zh-CN"/>
          </w:rPr>
          <w:t>.lee@</w:t>
        </w:r>
        <w:r w:rsidR="00E13D40">
          <w:rPr>
            <w:rStyle w:val="Hyperlink"/>
            <w:rFonts w:ascii="Arial" w:hAnsi="Arial" w:eastAsia="SimSun" w:cs="Arial"/>
            <w:sz w:val="20"/>
            <w:szCs w:val="20"/>
            <w:lang w:val="en-GB" w:eastAsia="zh-CN"/>
          </w:rPr>
          <w:t>mandai</w:t>
        </w:r>
        <w:r w:rsidRPr="00563DBC" w:rsidR="004D4DE9">
          <w:rPr>
            <w:rStyle w:val="Hyperlink"/>
            <w:rFonts w:ascii="Arial" w:hAnsi="Arial" w:eastAsia="SimSun" w:cs="Arial"/>
            <w:sz w:val="20"/>
            <w:szCs w:val="20"/>
            <w:lang w:val="en-GB" w:eastAsia="zh-CN"/>
          </w:rPr>
          <w:t>.com</w:t>
        </w:r>
      </w:hyperlink>
      <w:r w:rsidR="004D4DE9">
        <w:rPr>
          <w:rFonts w:ascii="Arial" w:hAnsi="Arial" w:eastAsia="SimSun" w:cs="Arial"/>
          <w:sz w:val="20"/>
          <w:szCs w:val="20"/>
          <w:lang w:val="en-GB" w:eastAsia="zh-CN"/>
        </w:rPr>
        <w:t xml:space="preserve"> </w:t>
      </w:r>
      <w:r w:rsidRPr="3BB4FE2D">
        <w:rPr>
          <w:rFonts w:ascii="Arial" w:hAnsi="Arial" w:eastAsia="SimSun" w:cs="Arial"/>
          <w:sz w:val="20"/>
          <w:szCs w:val="20"/>
          <w:lang w:val="en-GB" w:eastAsia="zh-CN"/>
        </w:rPr>
        <w:t>following the format outlined.</w:t>
      </w:r>
    </w:p>
    <w:p w:rsidRPr="002A0282" w:rsidR="005223BF" w:rsidP="005223BF" w:rsidRDefault="005223BF" w14:paraId="26C57272" w14:textId="77777777">
      <w:pPr>
        <w:spacing w:after="0" w:line="240" w:lineRule="auto"/>
        <w:jc w:val="both"/>
        <w:rPr>
          <w:rFonts w:ascii="Arial" w:hAnsi="Arial" w:eastAsia="SimSun" w:cs="Arial"/>
          <w:b/>
          <w:sz w:val="20"/>
          <w:szCs w:val="20"/>
          <w:lang w:val="en-GB" w:eastAsia="zh-CN"/>
        </w:rPr>
      </w:pPr>
    </w:p>
    <w:p w:rsidRPr="002A0282" w:rsidR="005223BF" w:rsidP="005223BF" w:rsidRDefault="005223BF" w14:paraId="7FC43609" w14:textId="77777777">
      <w:pPr>
        <w:spacing w:after="0" w:line="240" w:lineRule="auto"/>
        <w:jc w:val="both"/>
        <w:rPr>
          <w:rFonts w:ascii="Arial" w:hAnsi="Arial" w:eastAsia="SimSun" w:cs="Arial"/>
          <w:b/>
          <w:sz w:val="20"/>
          <w:szCs w:val="20"/>
          <w:lang w:val="en-GB" w:eastAsia="zh-CN"/>
        </w:rPr>
      </w:pPr>
      <w:r w:rsidRPr="002A0282">
        <w:rPr>
          <w:rFonts w:ascii="Arial" w:hAnsi="Arial" w:eastAsia="SimSun" w:cs="Arial"/>
          <w:b/>
          <w:sz w:val="20"/>
          <w:szCs w:val="20"/>
          <w:lang w:val="en-GB" w:eastAsia="zh-CN"/>
        </w:rPr>
        <w:t>Instructions:</w:t>
      </w:r>
    </w:p>
    <w:p w:rsidR="005223BF" w:rsidP="005223BF" w:rsidRDefault="005223BF" w14:paraId="2559E112" w14:textId="77777777">
      <w:pPr>
        <w:widowControl w:val="0"/>
        <w:numPr>
          <w:ilvl w:val="0"/>
          <w:numId w:val="1"/>
        </w:numPr>
        <w:spacing w:after="0" w:line="240" w:lineRule="auto"/>
        <w:jc w:val="both"/>
        <w:rPr>
          <w:rFonts w:ascii="Arial" w:hAnsi="Arial" w:eastAsia="SimSun" w:cs="Arial"/>
          <w:sz w:val="20"/>
          <w:szCs w:val="20"/>
          <w:lang w:val="en-GB" w:eastAsia="zh-CN"/>
        </w:rPr>
      </w:pPr>
      <w:r w:rsidRPr="002A0282">
        <w:rPr>
          <w:rFonts w:ascii="Arial" w:hAnsi="Arial" w:eastAsia="SimSun" w:cs="Arial"/>
          <w:sz w:val="20"/>
          <w:szCs w:val="20"/>
          <w:lang w:val="en-GB" w:eastAsia="zh-CN"/>
        </w:rPr>
        <w:t xml:space="preserve">The applicant should fill out this form including all of the </w:t>
      </w:r>
      <w:r w:rsidRPr="008870C2">
        <w:rPr>
          <w:rFonts w:ascii="Arial" w:hAnsi="Arial" w:eastAsia="SimSun" w:cs="Arial"/>
          <w:sz w:val="20"/>
          <w:szCs w:val="20"/>
          <w:lang w:val="en-GB" w:eastAsia="zh-CN"/>
        </w:rPr>
        <w:t>applicable appendices;</w:t>
      </w:r>
    </w:p>
    <w:p w:rsidR="005223BF" w:rsidP="005223BF" w:rsidRDefault="005223BF" w14:paraId="041C354D" w14:textId="77777777">
      <w:pPr>
        <w:widowControl w:val="0"/>
        <w:numPr>
          <w:ilvl w:val="0"/>
          <w:numId w:val="1"/>
        </w:numPr>
        <w:spacing w:after="0" w:line="240" w:lineRule="auto"/>
        <w:jc w:val="both"/>
        <w:rPr>
          <w:rFonts w:ascii="Arial" w:hAnsi="Arial" w:eastAsia="SimSun" w:cs="Arial"/>
          <w:sz w:val="20"/>
          <w:szCs w:val="20"/>
          <w:lang w:val="en-GB" w:eastAsia="zh-CN"/>
        </w:rPr>
      </w:pPr>
      <w:r>
        <w:rPr>
          <w:rFonts w:ascii="Arial" w:hAnsi="Arial" w:eastAsia="SimSun" w:cs="Arial"/>
          <w:sz w:val="20"/>
          <w:szCs w:val="20"/>
          <w:lang w:val="en-GB" w:eastAsia="zh-CN"/>
        </w:rPr>
        <w:t>The applicant must read and sign off on Annex 1 of this document;</w:t>
      </w:r>
    </w:p>
    <w:p w:rsidRPr="00AE772E" w:rsidR="005223BF" w:rsidP="005223BF" w:rsidRDefault="005223BF" w14:paraId="49358292" w14:textId="77777777">
      <w:pPr>
        <w:widowControl w:val="0"/>
        <w:numPr>
          <w:ilvl w:val="0"/>
          <w:numId w:val="1"/>
        </w:numPr>
        <w:spacing w:after="0" w:line="240" w:lineRule="auto"/>
        <w:jc w:val="both"/>
        <w:rPr>
          <w:rFonts w:ascii="Arial" w:hAnsi="Arial" w:eastAsia="SimSun" w:cs="Arial"/>
          <w:sz w:val="20"/>
          <w:szCs w:val="20"/>
          <w:lang w:val="en-GB" w:eastAsia="zh-CN"/>
        </w:rPr>
      </w:pPr>
      <w:r>
        <w:rPr>
          <w:rFonts w:ascii="Arial" w:hAnsi="Arial" w:eastAsia="SimSun" w:cs="Arial"/>
          <w:sz w:val="20"/>
          <w:szCs w:val="20"/>
          <w:lang w:val="en-GB" w:eastAsia="zh-CN"/>
        </w:rPr>
        <w:t xml:space="preserve">The applicant must provide all the required supporting documents (e.g. curriculum vitae, applicable permits); </w:t>
      </w:r>
    </w:p>
    <w:p w:rsidRPr="002A0282" w:rsidR="005223BF" w:rsidP="005223BF" w:rsidRDefault="005223BF" w14:paraId="24DEEC57" w14:textId="77777777">
      <w:pPr>
        <w:widowControl w:val="0"/>
        <w:numPr>
          <w:ilvl w:val="0"/>
          <w:numId w:val="1"/>
        </w:numPr>
        <w:spacing w:after="0" w:line="240" w:lineRule="auto"/>
        <w:jc w:val="both"/>
        <w:rPr>
          <w:rFonts w:ascii="Arial" w:hAnsi="Arial" w:eastAsia="SimSun" w:cs="Arial"/>
          <w:sz w:val="20"/>
          <w:szCs w:val="20"/>
          <w:lang w:val="en-GB" w:eastAsia="zh-CN"/>
        </w:rPr>
      </w:pPr>
      <w:r w:rsidRPr="002A0282">
        <w:rPr>
          <w:rFonts w:ascii="Arial" w:hAnsi="Arial" w:eastAsia="SimSun" w:cs="Arial"/>
          <w:sz w:val="20"/>
          <w:szCs w:val="20"/>
          <w:lang w:val="en-GB" w:eastAsia="zh-CN"/>
        </w:rPr>
        <w:t xml:space="preserve">The application should be typewritten in English in 12pt Courier or Times </w:t>
      </w:r>
      <w:r>
        <w:rPr>
          <w:rFonts w:ascii="Arial" w:hAnsi="Arial" w:eastAsia="SimSun" w:cs="Arial"/>
          <w:sz w:val="20"/>
          <w:szCs w:val="20"/>
          <w:lang w:val="en-GB" w:eastAsia="zh-CN"/>
        </w:rPr>
        <w:t xml:space="preserve">New </w:t>
      </w:r>
      <w:r w:rsidRPr="002A0282">
        <w:rPr>
          <w:rFonts w:ascii="Arial" w:hAnsi="Arial" w:eastAsia="SimSun" w:cs="Arial"/>
          <w:sz w:val="20"/>
          <w:szCs w:val="20"/>
          <w:lang w:val="en-GB" w:eastAsia="zh-CN"/>
        </w:rPr>
        <w:t xml:space="preserve">Roman font; </w:t>
      </w:r>
    </w:p>
    <w:p w:rsidRPr="002A0282" w:rsidR="005223BF" w:rsidP="005223BF" w:rsidRDefault="005223BF" w14:paraId="171D7C28" w14:textId="77777777">
      <w:pPr>
        <w:widowControl w:val="0"/>
        <w:numPr>
          <w:ilvl w:val="0"/>
          <w:numId w:val="1"/>
        </w:numPr>
        <w:spacing w:after="0" w:line="240" w:lineRule="auto"/>
        <w:jc w:val="both"/>
        <w:rPr>
          <w:rFonts w:ascii="Arial" w:hAnsi="Arial" w:eastAsia="SimSun" w:cs="Arial"/>
          <w:sz w:val="20"/>
          <w:szCs w:val="20"/>
          <w:lang w:val="en-GB" w:eastAsia="zh-CN"/>
        </w:rPr>
      </w:pPr>
      <w:r w:rsidRPr="002A0282">
        <w:rPr>
          <w:rFonts w:ascii="Arial" w:hAnsi="Arial" w:eastAsia="SimSun" w:cs="Arial"/>
          <w:sz w:val="20"/>
          <w:szCs w:val="20"/>
          <w:lang w:val="en-GB" w:eastAsia="zh-CN"/>
        </w:rPr>
        <w:t>Please strictly follow the instructions on the minimum word count and/or number of pages; and</w:t>
      </w:r>
    </w:p>
    <w:p w:rsidRPr="002A0282" w:rsidR="005223BF" w:rsidP="005223BF" w:rsidRDefault="005223BF" w14:paraId="6130C6FF" w14:textId="77777777">
      <w:pPr>
        <w:widowControl w:val="0"/>
        <w:numPr>
          <w:ilvl w:val="0"/>
          <w:numId w:val="1"/>
        </w:numPr>
        <w:spacing w:after="0" w:line="240" w:lineRule="auto"/>
        <w:jc w:val="both"/>
        <w:rPr>
          <w:rFonts w:ascii="Arial" w:hAnsi="Arial" w:eastAsia="SimSun" w:cs="Arial"/>
          <w:sz w:val="20"/>
          <w:szCs w:val="20"/>
          <w:lang w:val="en-GB" w:eastAsia="zh-CN"/>
        </w:rPr>
      </w:pPr>
      <w:r w:rsidRPr="002A0282">
        <w:rPr>
          <w:rFonts w:ascii="Arial" w:hAnsi="Arial" w:eastAsia="SimSun" w:cs="Arial"/>
          <w:color w:val="000000"/>
          <w:sz w:val="20"/>
          <w:szCs w:val="20"/>
          <w:lang w:val="en-GB" w:eastAsia="zh-CN"/>
        </w:rPr>
        <w:t>For progress or final reports please use Appendix.</w:t>
      </w:r>
    </w:p>
    <w:p w:rsidRPr="002A0282" w:rsidR="005223BF" w:rsidP="005223BF" w:rsidRDefault="005223BF" w14:paraId="274F14E2" w14:textId="77777777">
      <w:pPr>
        <w:widowControl w:val="0"/>
        <w:spacing w:after="0" w:line="240" w:lineRule="auto"/>
        <w:jc w:val="both"/>
        <w:rPr>
          <w:rFonts w:ascii="Arial" w:hAnsi="Arial" w:eastAsia="SimSun" w:cs="Arial"/>
          <w:sz w:val="20"/>
          <w:szCs w:val="20"/>
          <w:lang w:val="en-GB" w:eastAsia="zh-CN"/>
        </w:rPr>
      </w:pPr>
    </w:p>
    <w:p w:rsidRPr="002A0282" w:rsidR="005223BF" w:rsidP="005223BF" w:rsidRDefault="006A3262" w14:paraId="1FE0D953" w14:textId="017F46AB">
      <w:pPr>
        <w:widowControl w:val="0"/>
        <w:spacing w:after="0" w:line="240" w:lineRule="auto"/>
        <w:jc w:val="both"/>
        <w:rPr>
          <w:rFonts w:ascii="Arial" w:hAnsi="Arial" w:eastAsia="SimSun" w:cs="Arial"/>
          <w:color w:val="000000"/>
          <w:sz w:val="20"/>
          <w:szCs w:val="20"/>
          <w:lang w:val="en-GB" w:eastAsia="zh-CN"/>
        </w:rPr>
      </w:pPr>
      <w:r>
        <w:rPr>
          <w:rFonts w:ascii="Arial" w:hAnsi="Arial" w:eastAsia="SimSun" w:cs="Arial"/>
          <w:sz w:val="20"/>
          <w:szCs w:val="20"/>
          <w:lang w:val="en-GB" w:eastAsia="zh-CN"/>
        </w:rPr>
        <w:t>MWG</w:t>
      </w:r>
      <w:r w:rsidRPr="002A0282" w:rsidR="005223BF">
        <w:rPr>
          <w:rFonts w:ascii="Arial" w:hAnsi="Arial" w:eastAsia="SimSun" w:cs="Arial"/>
          <w:sz w:val="20"/>
          <w:szCs w:val="20"/>
          <w:lang w:val="en-GB" w:eastAsia="zh-CN"/>
        </w:rPr>
        <w:t xml:space="preserve"> </w:t>
      </w:r>
      <w:r w:rsidRPr="002A0282" w:rsidR="005223BF">
        <w:rPr>
          <w:rFonts w:ascii="Arial" w:hAnsi="Arial" w:eastAsia="SimSun" w:cs="Arial"/>
          <w:color w:val="000000"/>
          <w:sz w:val="20"/>
          <w:szCs w:val="20"/>
          <w:lang w:val="en-GB" w:eastAsia="zh-CN"/>
        </w:rPr>
        <w:t xml:space="preserve">reserves the right to disregard applications that do not conform to the above instructions or such other instructions which may be given by </w:t>
      </w:r>
      <w:r>
        <w:rPr>
          <w:rFonts w:ascii="Arial" w:hAnsi="Arial" w:eastAsia="SimSun" w:cs="Arial"/>
          <w:color w:val="000000"/>
          <w:sz w:val="20"/>
          <w:szCs w:val="20"/>
          <w:lang w:val="en-GB" w:eastAsia="zh-CN"/>
        </w:rPr>
        <w:t>MWG</w:t>
      </w:r>
      <w:r w:rsidRPr="002A0282" w:rsidR="005223BF">
        <w:rPr>
          <w:rFonts w:ascii="Arial" w:hAnsi="Arial" w:eastAsia="SimSun" w:cs="Arial"/>
          <w:color w:val="000000"/>
          <w:sz w:val="20"/>
          <w:szCs w:val="20"/>
          <w:lang w:val="en-GB" w:eastAsia="zh-CN"/>
        </w:rPr>
        <w:t xml:space="preserve"> from time to time.</w:t>
      </w:r>
    </w:p>
    <w:p w:rsidRPr="002A0282" w:rsidR="005223BF" w:rsidP="005223BF" w:rsidRDefault="005223BF" w14:paraId="0FFE19F9" w14:textId="77777777">
      <w:pPr>
        <w:widowControl w:val="0"/>
        <w:spacing w:after="0" w:line="240" w:lineRule="auto"/>
        <w:jc w:val="both"/>
        <w:rPr>
          <w:rFonts w:ascii="Arial" w:hAnsi="Arial" w:eastAsia="SimSun" w:cs="Arial"/>
          <w:sz w:val="20"/>
          <w:szCs w:val="20"/>
          <w:lang w:val="en-GB" w:eastAsia="zh-CN"/>
        </w:rPr>
      </w:pPr>
    </w:p>
    <w:p w:rsidR="005223BF" w:rsidP="005223BF" w:rsidRDefault="006A3262" w14:paraId="2237309D" w14:textId="038578B6">
      <w:pPr>
        <w:widowControl w:val="0"/>
        <w:spacing w:after="0" w:line="240" w:lineRule="auto"/>
        <w:jc w:val="both"/>
        <w:rPr>
          <w:rFonts w:ascii="Arial" w:hAnsi="Arial" w:eastAsia="SimSun" w:cs="Arial"/>
          <w:color w:val="000000"/>
          <w:sz w:val="20"/>
          <w:szCs w:val="20"/>
          <w:lang w:val="en-GB" w:eastAsia="zh-CN"/>
        </w:rPr>
      </w:pPr>
      <w:r>
        <w:rPr>
          <w:rFonts w:ascii="Arial" w:hAnsi="Arial" w:eastAsia="SimSun" w:cs="Arial"/>
          <w:color w:val="000000"/>
          <w:sz w:val="20"/>
          <w:szCs w:val="20"/>
          <w:lang w:val="en-GB" w:eastAsia="zh-CN"/>
        </w:rPr>
        <w:t>MWG</w:t>
      </w:r>
      <w:r w:rsidRPr="002A0282" w:rsidR="005223BF">
        <w:rPr>
          <w:rFonts w:ascii="Arial" w:hAnsi="Arial" w:eastAsia="SimSun" w:cs="Arial"/>
          <w:color w:val="000000"/>
          <w:sz w:val="20"/>
          <w:szCs w:val="20"/>
          <w:lang w:val="en-GB" w:eastAsia="zh-CN"/>
        </w:rPr>
        <w:t xml:space="preserve"> may request for additional information from any applicant.</w:t>
      </w:r>
    </w:p>
    <w:p w:rsidRPr="002A0282" w:rsidR="005223BF" w:rsidP="005223BF" w:rsidRDefault="005223BF" w14:paraId="3A50B1A1" w14:textId="77777777">
      <w:pPr>
        <w:widowControl w:val="0"/>
        <w:spacing w:after="0" w:line="240" w:lineRule="auto"/>
        <w:jc w:val="both"/>
        <w:rPr>
          <w:rFonts w:ascii="Arial" w:hAnsi="Arial" w:eastAsia="SimSun" w:cs="Arial"/>
          <w:sz w:val="20"/>
          <w:szCs w:val="20"/>
          <w:lang w:val="en-GB" w:eastAsia="zh-CN"/>
        </w:rPr>
      </w:pPr>
    </w:p>
    <w:tbl>
      <w:tblPr>
        <w:tblW w:w="9540"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99" w:type="dxa"/>
          <w:right w:w="99" w:type="dxa"/>
        </w:tblCellMar>
        <w:tblLook w:val="0000" w:firstRow="0" w:lastRow="0" w:firstColumn="0" w:lastColumn="0" w:noHBand="0" w:noVBand="0"/>
      </w:tblPr>
      <w:tblGrid>
        <w:gridCol w:w="3501"/>
        <w:gridCol w:w="6039"/>
      </w:tblGrid>
      <w:tr w:rsidRPr="0062441A" w:rsidR="005223BF" w:rsidTr="006A7D69" w14:paraId="5FEB7057" w14:textId="77777777">
        <w:trPr>
          <w:trHeight w:val="368"/>
        </w:trPr>
        <w:tc>
          <w:tcPr>
            <w:tcW w:w="9540" w:type="dxa"/>
            <w:gridSpan w:val="2"/>
            <w:shd w:val="clear" w:color="auto" w:fill="C0C0C0"/>
          </w:tcPr>
          <w:p w:rsidRPr="0062441A" w:rsidR="005223BF" w:rsidP="006A7D69" w:rsidRDefault="005223BF" w14:paraId="44BB48FA" w14:textId="77777777">
            <w:pPr>
              <w:autoSpaceDE w:val="0"/>
              <w:autoSpaceDN w:val="0"/>
              <w:adjustRightInd w:val="0"/>
              <w:spacing w:after="0" w:line="240" w:lineRule="auto"/>
              <w:rPr>
                <w:rFonts w:ascii="Arial" w:hAnsi="Arial" w:eastAsia="MS Song" w:cs="Arial"/>
                <w:b/>
                <w:sz w:val="20"/>
                <w:szCs w:val="20"/>
                <w:lang w:val="en-GB" w:eastAsia="zh-CN"/>
              </w:rPr>
            </w:pPr>
            <w:r w:rsidRPr="0062441A">
              <w:rPr>
                <w:rFonts w:ascii="Arial" w:hAnsi="Arial" w:eastAsia="MS Song" w:cs="Arial"/>
                <w:b/>
                <w:sz w:val="20"/>
                <w:szCs w:val="20"/>
                <w:lang w:val="en-GB" w:eastAsia="zh-CN"/>
              </w:rPr>
              <w:t>Part I – Overview</w:t>
            </w:r>
          </w:p>
        </w:tc>
      </w:tr>
      <w:tr w:rsidRPr="0062441A" w:rsidR="005223BF" w:rsidTr="006A7D69" w14:paraId="005A24B5" w14:textId="77777777">
        <w:trPr>
          <w:trHeight w:val="368"/>
        </w:trPr>
        <w:tc>
          <w:tcPr>
            <w:tcW w:w="9540" w:type="dxa"/>
            <w:gridSpan w:val="2"/>
            <w:shd w:val="clear" w:color="auto" w:fill="auto"/>
          </w:tcPr>
          <w:p w:rsidRPr="0062441A" w:rsidR="005223BF" w:rsidP="006A7D69" w:rsidRDefault="005223BF" w14:paraId="6641AB6B" w14:textId="676AD1CE">
            <w:pPr>
              <w:autoSpaceDE w:val="0"/>
              <w:autoSpaceDN w:val="0"/>
              <w:adjustRightInd w:val="0"/>
              <w:spacing w:after="0" w:line="240" w:lineRule="auto"/>
              <w:rPr>
                <w:rFonts w:ascii="Times New Roman" w:hAnsi="Times New Roman" w:eastAsia="SimSun" w:cs="Times New Roman"/>
                <w:sz w:val="24"/>
                <w:szCs w:val="24"/>
                <w:lang w:val="en-GB" w:eastAsia="zh-CN"/>
              </w:rPr>
            </w:pPr>
            <w:r w:rsidRPr="0062441A">
              <w:rPr>
                <w:rFonts w:ascii="Arial" w:hAnsi="Arial" w:eastAsia="MS Song" w:cs="Arial"/>
                <w:b/>
                <w:sz w:val="20"/>
                <w:szCs w:val="20"/>
                <w:lang w:val="en-GB" w:eastAsia="zh-CN"/>
              </w:rPr>
              <w:t>a. Title of project:</w:t>
            </w:r>
            <w:ins w:author="Dajun Wang" w:date="2022-09-05T08:45:00Z" w:id="12">
              <w:r w:rsidR="00B02A8A">
                <w:rPr>
                  <w:rFonts w:ascii="Arial" w:hAnsi="Arial" w:eastAsia="Times New Roman" w:cs="Arial"/>
                  <w:bCs/>
                  <w:color w:val="333333"/>
                  <w:sz w:val="20"/>
                  <w:szCs w:val="20"/>
                  <w:lang w:val="en-GB"/>
                </w:rPr>
                <w:t xml:space="preserve"> </w:t>
              </w:r>
              <w:r w:rsidR="00B02A8A">
                <w:rPr>
                  <w:rFonts w:ascii="Arial" w:hAnsi="Arial" w:eastAsia="Times New Roman" w:cs="Arial"/>
                  <w:bCs/>
                  <w:color w:val="333333"/>
                  <w:sz w:val="20"/>
                  <w:szCs w:val="20"/>
                  <w:lang w:val="en-GB"/>
                </w:rPr>
                <w:t>The potential for enriched feeding in a mixed species aviary</w:t>
              </w:r>
            </w:ins>
          </w:p>
        </w:tc>
      </w:tr>
      <w:tr w:rsidRPr="0062441A" w:rsidR="005223BF" w:rsidTr="006A7D69" w14:paraId="0F006DB7" w14:textId="77777777">
        <w:trPr>
          <w:trHeight w:val="368"/>
        </w:trPr>
        <w:tc>
          <w:tcPr>
            <w:tcW w:w="9540" w:type="dxa"/>
            <w:gridSpan w:val="2"/>
            <w:shd w:val="clear" w:color="auto" w:fill="auto"/>
          </w:tcPr>
          <w:p w:rsidRPr="0062441A" w:rsidR="005223BF" w:rsidP="006A7D69" w:rsidRDefault="005223BF" w14:paraId="1D3ED865" w14:textId="2FBA8A72">
            <w:pPr>
              <w:autoSpaceDE w:val="0"/>
              <w:autoSpaceDN w:val="0"/>
              <w:adjustRightInd w:val="0"/>
              <w:spacing w:after="0" w:line="240" w:lineRule="auto"/>
              <w:rPr>
                <w:rFonts w:ascii="Arial" w:hAnsi="Arial" w:eastAsia="MS Song" w:cs="Arial"/>
                <w:b/>
                <w:sz w:val="20"/>
                <w:szCs w:val="20"/>
                <w:lang w:val="en-GB" w:eastAsia="zh-CN"/>
              </w:rPr>
            </w:pPr>
            <w:r w:rsidRPr="0062441A">
              <w:rPr>
                <w:rFonts w:ascii="Arial" w:hAnsi="Arial" w:eastAsia="MS Song" w:cs="Arial"/>
                <w:b/>
                <w:sz w:val="20"/>
                <w:szCs w:val="20"/>
                <w:lang w:val="en-GB" w:eastAsia="zh-CN"/>
              </w:rPr>
              <w:t>b. Project location:</w:t>
            </w:r>
            <w:r w:rsidR="008550DA">
              <w:rPr>
                <w:rFonts w:ascii="Arial" w:hAnsi="Arial" w:eastAsia="MS Song" w:cs="Arial"/>
                <w:b/>
                <w:sz w:val="20"/>
                <w:szCs w:val="20"/>
                <w:lang w:val="en-GB" w:eastAsia="zh-CN"/>
              </w:rPr>
              <w:t xml:space="preserve"> </w:t>
            </w:r>
            <w:r w:rsidRPr="00B02A8A" w:rsidR="008550DA">
              <w:rPr>
                <w:rFonts w:ascii="Arial" w:hAnsi="Arial" w:eastAsia="MS Song" w:cs="Arial"/>
                <w:bCs/>
                <w:sz w:val="20"/>
                <w:szCs w:val="20"/>
                <w:lang w:val="en-GB" w:eastAsia="zh-CN"/>
                <w:rPrChange w:author="Dajun Wang" w:date="2022-09-05T08:45:00Z" w:id="13">
                  <w:rPr>
                    <w:rFonts w:ascii="Arial" w:hAnsi="Arial" w:eastAsia="MS Song" w:cs="Arial"/>
                    <w:b/>
                    <w:sz w:val="20"/>
                    <w:szCs w:val="20"/>
                    <w:lang w:val="en-GB" w:eastAsia="zh-CN"/>
                  </w:rPr>
                </w:rPrChange>
              </w:rPr>
              <w:t>Fragile Forest</w:t>
            </w:r>
            <w:r w:rsidR="008550DA">
              <w:rPr>
                <w:rFonts w:ascii="Arial" w:hAnsi="Arial" w:eastAsia="MS Song" w:cs="Arial"/>
                <w:b/>
                <w:sz w:val="20"/>
                <w:szCs w:val="20"/>
                <w:lang w:val="en-GB" w:eastAsia="zh-CN"/>
              </w:rPr>
              <w:t xml:space="preserve"> </w:t>
            </w:r>
          </w:p>
        </w:tc>
      </w:tr>
      <w:tr w:rsidRPr="0062441A" w:rsidR="005223BF" w:rsidTr="006A7D69" w14:paraId="5BD0B6C6" w14:textId="77777777">
        <w:trPr>
          <w:trHeight w:val="323"/>
        </w:trPr>
        <w:tc>
          <w:tcPr>
            <w:tcW w:w="9540" w:type="dxa"/>
            <w:gridSpan w:val="2"/>
            <w:shd w:val="clear" w:color="auto" w:fill="auto"/>
          </w:tcPr>
          <w:p w:rsidRPr="0062441A" w:rsidR="005223BF" w:rsidP="006A7D69" w:rsidRDefault="005223BF" w14:paraId="1E7DD13C" w14:textId="77777777">
            <w:pPr>
              <w:autoSpaceDE w:val="0"/>
              <w:autoSpaceDN w:val="0"/>
              <w:adjustRightInd w:val="0"/>
              <w:spacing w:after="0" w:line="240" w:lineRule="auto"/>
              <w:rPr>
                <w:rFonts w:ascii="Arial" w:hAnsi="Arial" w:eastAsia="MS Song" w:cs="Arial"/>
                <w:b/>
                <w:sz w:val="20"/>
                <w:szCs w:val="20"/>
                <w:lang w:val="en-GB" w:eastAsia="zh-CN"/>
              </w:rPr>
            </w:pPr>
            <w:r w:rsidRPr="0062441A">
              <w:rPr>
                <w:rFonts w:ascii="Arial" w:hAnsi="Arial" w:eastAsia="MS Song" w:cs="Arial"/>
                <w:b/>
                <w:sz w:val="20"/>
                <w:szCs w:val="20"/>
                <w:lang w:val="en-GB" w:eastAsia="zh-CN"/>
              </w:rPr>
              <w:t>c. Personal data</w:t>
            </w:r>
          </w:p>
        </w:tc>
      </w:tr>
      <w:tr w:rsidRPr="0062441A" w:rsidR="005223BF" w:rsidTr="006A7D69" w14:paraId="65ED5A37" w14:textId="77777777">
        <w:trPr>
          <w:trHeight w:val="887"/>
        </w:trPr>
        <w:tc>
          <w:tcPr>
            <w:tcW w:w="3501" w:type="dxa"/>
            <w:shd w:val="clear" w:color="auto" w:fill="auto"/>
          </w:tcPr>
          <w:p w:rsidRPr="0062441A" w:rsidR="005223BF" w:rsidP="006A7D69" w:rsidRDefault="005223BF" w14:paraId="7100AACF" w14:textId="77777777">
            <w:pPr>
              <w:spacing w:after="0" w:line="240" w:lineRule="auto"/>
              <w:rPr>
                <w:rFonts w:ascii="Arial" w:hAnsi="Arial" w:eastAsia="SimSun" w:cs="Arial"/>
                <w:sz w:val="20"/>
                <w:szCs w:val="20"/>
                <w:lang w:val="en-GB" w:eastAsia="zh-CN"/>
              </w:rPr>
            </w:pPr>
            <w:r w:rsidRPr="0062441A">
              <w:rPr>
                <w:rFonts w:ascii="Arial" w:hAnsi="Arial" w:eastAsia="SimSun" w:cs="Arial"/>
                <w:sz w:val="20"/>
                <w:szCs w:val="20"/>
                <w:lang w:val="en-GB" w:eastAsia="zh-CN"/>
              </w:rPr>
              <w:t>Name in full</w:t>
            </w:r>
          </w:p>
          <w:p w:rsidRPr="0062441A" w:rsidR="005223BF" w:rsidP="006A7D69" w:rsidRDefault="008550DA" w14:paraId="41A5C215" w14:textId="4E0F347F">
            <w:pPr>
              <w:spacing w:after="0" w:line="240" w:lineRule="auto"/>
              <w:rPr>
                <w:rFonts w:ascii="Arial" w:hAnsi="Arial" w:eastAsia="SimSun" w:cs="Arial"/>
                <w:sz w:val="20"/>
                <w:szCs w:val="20"/>
                <w:lang w:val="en-GB" w:eastAsia="zh-CN"/>
              </w:rPr>
            </w:pPr>
            <w:r>
              <w:rPr>
                <w:rFonts w:ascii="Arial" w:hAnsi="Arial" w:eastAsia="SimSun" w:cs="Arial"/>
                <w:sz w:val="20"/>
                <w:szCs w:val="20"/>
                <w:lang w:val="en-GB" w:eastAsia="zh-CN"/>
              </w:rPr>
              <w:t>Kelly Chew</w:t>
            </w:r>
          </w:p>
        </w:tc>
        <w:tc>
          <w:tcPr>
            <w:tcW w:w="6039" w:type="dxa"/>
            <w:shd w:val="clear" w:color="auto" w:fill="auto"/>
          </w:tcPr>
          <w:p w:rsidRPr="0062441A" w:rsidR="005223BF" w:rsidP="006A7D69" w:rsidRDefault="005223BF" w14:paraId="0F137546" w14:textId="77777777">
            <w:pPr>
              <w:autoSpaceDE w:val="0"/>
              <w:autoSpaceDN w:val="0"/>
              <w:adjustRightInd w:val="0"/>
              <w:spacing w:after="0" w:line="240" w:lineRule="auto"/>
              <w:rPr>
                <w:rFonts w:ascii="Arial" w:hAnsi="Arial" w:eastAsia="SimSun" w:cs="Arial"/>
                <w:sz w:val="20"/>
                <w:szCs w:val="20"/>
                <w:lang w:val="en-GB" w:eastAsia="zh-CN"/>
              </w:rPr>
            </w:pPr>
            <w:r w:rsidRPr="0062441A">
              <w:rPr>
                <w:rFonts w:ascii="Arial" w:hAnsi="Arial" w:eastAsia="SimSun" w:cs="Arial"/>
                <w:sz w:val="20"/>
                <w:szCs w:val="20"/>
                <w:lang w:val="en-GB" w:eastAsia="zh-CN"/>
              </w:rPr>
              <w:t>Institutional affiliation</w:t>
            </w:r>
          </w:p>
          <w:p w:rsidRPr="0062441A" w:rsidR="005223BF" w:rsidP="006A7D69" w:rsidRDefault="008550DA" w14:paraId="7886C981" w14:textId="1B646D42">
            <w:pPr>
              <w:spacing w:after="200" w:line="240" w:lineRule="auto"/>
              <w:contextualSpacing/>
              <w:rPr>
                <w:rFonts w:ascii="Arial" w:hAnsi="Arial" w:eastAsia="MS Song" w:cs="Arial"/>
                <w:sz w:val="20"/>
                <w:szCs w:val="20"/>
                <w:lang w:val="en-GB"/>
              </w:rPr>
            </w:pPr>
            <w:r>
              <w:rPr>
                <w:rFonts w:ascii="Arial" w:hAnsi="Arial" w:eastAsia="MS Song" w:cs="Arial"/>
                <w:sz w:val="20"/>
                <w:szCs w:val="20"/>
                <w:lang w:val="en-GB"/>
              </w:rPr>
              <w:t>MWG</w:t>
            </w:r>
          </w:p>
        </w:tc>
      </w:tr>
      <w:tr w:rsidRPr="0062441A" w:rsidR="005223BF" w:rsidTr="006A7D69" w14:paraId="4B343A01" w14:textId="77777777">
        <w:trPr>
          <w:trHeight w:val="523"/>
        </w:trPr>
        <w:tc>
          <w:tcPr>
            <w:tcW w:w="3501" w:type="dxa"/>
            <w:shd w:val="clear" w:color="auto" w:fill="auto"/>
          </w:tcPr>
          <w:p w:rsidRPr="0062441A" w:rsidR="005223BF" w:rsidP="006A7D69" w:rsidRDefault="005223BF" w14:paraId="5DAACFAA" w14:textId="77777777">
            <w:pPr>
              <w:spacing w:after="0" w:line="240" w:lineRule="auto"/>
              <w:rPr>
                <w:rFonts w:ascii="Arial" w:hAnsi="Arial" w:eastAsia="SimSun" w:cs="Arial"/>
                <w:sz w:val="20"/>
                <w:szCs w:val="20"/>
                <w:lang w:val="en-GB" w:eastAsia="zh-CN"/>
              </w:rPr>
            </w:pPr>
            <w:r w:rsidRPr="0062441A">
              <w:rPr>
                <w:rFonts w:ascii="Arial" w:hAnsi="Arial" w:eastAsia="SimSun" w:cs="Arial"/>
                <w:sz w:val="20"/>
                <w:szCs w:val="20"/>
                <w:lang w:val="en-GB" w:eastAsia="zh-CN"/>
              </w:rPr>
              <w:t>Nationality</w:t>
            </w:r>
          </w:p>
          <w:p w:rsidRPr="0062441A" w:rsidR="005223BF" w:rsidP="006A7D69" w:rsidRDefault="008550DA" w14:paraId="7CED84DF" w14:textId="04EC17A1">
            <w:pPr>
              <w:spacing w:after="0" w:line="240" w:lineRule="auto"/>
              <w:rPr>
                <w:rFonts w:ascii="Arial" w:hAnsi="Arial" w:eastAsia="SimSun" w:cs="Arial"/>
                <w:sz w:val="20"/>
                <w:szCs w:val="20"/>
                <w:lang w:val="en-GB" w:eastAsia="zh-CN"/>
              </w:rPr>
            </w:pPr>
            <w:r>
              <w:rPr>
                <w:rFonts w:ascii="Arial" w:hAnsi="Arial" w:eastAsia="SimSun" w:cs="Arial"/>
                <w:sz w:val="20"/>
                <w:szCs w:val="20"/>
                <w:lang w:val="en-GB" w:eastAsia="zh-CN"/>
              </w:rPr>
              <w:t>Singaporean</w:t>
            </w:r>
          </w:p>
        </w:tc>
        <w:tc>
          <w:tcPr>
            <w:tcW w:w="6039" w:type="dxa"/>
            <w:tcBorders>
              <w:bottom w:val="single" w:color="auto" w:sz="4" w:space="0"/>
            </w:tcBorders>
            <w:shd w:val="clear" w:color="auto" w:fill="auto"/>
          </w:tcPr>
          <w:p w:rsidRPr="0062441A" w:rsidR="005223BF" w:rsidP="006A7D69" w:rsidRDefault="005223BF" w14:paraId="3F0F503B" w14:textId="77777777">
            <w:pPr>
              <w:spacing w:after="0" w:line="240" w:lineRule="auto"/>
              <w:rPr>
                <w:rFonts w:ascii="Arial" w:hAnsi="Arial" w:eastAsia="SimSun" w:cs="Arial"/>
                <w:sz w:val="20"/>
                <w:szCs w:val="20"/>
                <w:lang w:val="en-GB" w:eastAsia="zh-CN"/>
              </w:rPr>
            </w:pPr>
            <w:r w:rsidRPr="0062441A">
              <w:rPr>
                <w:rFonts w:ascii="Arial" w:hAnsi="Arial" w:eastAsia="SimSun" w:cs="Arial"/>
                <w:sz w:val="20"/>
                <w:szCs w:val="20"/>
                <w:lang w:val="en-GB" w:eastAsia="zh-CN"/>
              </w:rPr>
              <w:t>Contact Information (email address, telephone number)</w:t>
            </w:r>
          </w:p>
          <w:p w:rsidRPr="0062441A" w:rsidR="005223BF" w:rsidP="006A7D69" w:rsidRDefault="008550DA" w14:paraId="4985AC98" w14:textId="5DE3D18B">
            <w:pPr>
              <w:spacing w:after="0" w:line="240" w:lineRule="auto"/>
              <w:rPr>
                <w:rFonts w:ascii="Arial" w:hAnsi="Arial" w:eastAsia="SimSun" w:cs="Arial"/>
                <w:sz w:val="20"/>
                <w:szCs w:val="20"/>
                <w:lang w:val="en-GB" w:eastAsia="zh-CN"/>
              </w:rPr>
            </w:pPr>
            <w:r>
              <w:rPr>
                <w:rFonts w:ascii="Arial" w:hAnsi="Arial" w:eastAsia="SimSun" w:cs="Arial"/>
                <w:sz w:val="20"/>
                <w:szCs w:val="20"/>
                <w:lang w:val="en-GB" w:eastAsia="zh-CN"/>
              </w:rPr>
              <w:t>Kelly.chewci@mandai.com</w:t>
            </w:r>
          </w:p>
          <w:p w:rsidRPr="0062441A" w:rsidR="005223BF" w:rsidP="006A7D69" w:rsidRDefault="005223BF" w14:paraId="283B0FCC" w14:textId="77777777">
            <w:pPr>
              <w:spacing w:after="0" w:line="240" w:lineRule="auto"/>
              <w:rPr>
                <w:rFonts w:ascii="Arial" w:hAnsi="Arial" w:eastAsia="SimSun" w:cs="Arial"/>
                <w:sz w:val="20"/>
                <w:szCs w:val="20"/>
                <w:lang w:val="en-GB" w:eastAsia="zh-CN"/>
              </w:rPr>
            </w:pPr>
          </w:p>
          <w:p w:rsidRPr="0062441A" w:rsidR="005223BF" w:rsidP="006A7D69" w:rsidRDefault="005223BF" w14:paraId="7CD9D102" w14:textId="77777777">
            <w:pPr>
              <w:spacing w:after="0" w:line="240" w:lineRule="auto"/>
              <w:rPr>
                <w:rFonts w:ascii="Arial" w:hAnsi="Arial" w:eastAsia="SimSun" w:cs="Arial"/>
                <w:sz w:val="20"/>
                <w:szCs w:val="20"/>
                <w:lang w:val="en-GB" w:eastAsia="zh-CN"/>
              </w:rPr>
            </w:pPr>
          </w:p>
        </w:tc>
      </w:tr>
      <w:tr w:rsidRPr="0062441A" w:rsidR="005223BF" w:rsidTr="006A7D69" w14:paraId="14A73360" w14:textId="77777777">
        <w:trPr>
          <w:trHeight w:val="523"/>
        </w:trPr>
        <w:tc>
          <w:tcPr>
            <w:tcW w:w="9540" w:type="dxa"/>
            <w:gridSpan w:val="2"/>
            <w:tcBorders>
              <w:top w:val="single" w:color="auto" w:sz="4" w:space="0"/>
              <w:left w:val="single" w:color="auto" w:sz="4" w:space="0"/>
              <w:bottom w:val="single" w:color="auto" w:sz="4" w:space="0"/>
              <w:right w:val="single" w:color="auto" w:sz="4" w:space="0"/>
            </w:tcBorders>
            <w:shd w:val="clear" w:color="auto" w:fill="auto"/>
          </w:tcPr>
          <w:p w:rsidRPr="0062441A" w:rsidR="005223BF" w:rsidP="006A7D69" w:rsidRDefault="005223BF" w14:paraId="2DA21101" w14:textId="77777777">
            <w:pPr>
              <w:spacing w:after="0" w:line="240" w:lineRule="auto"/>
              <w:rPr>
                <w:rFonts w:ascii="Arial" w:hAnsi="Arial" w:eastAsia="SimSun" w:cs="Arial"/>
                <w:sz w:val="20"/>
                <w:szCs w:val="20"/>
                <w:lang w:val="en-GB" w:eastAsia="zh-CN"/>
              </w:rPr>
            </w:pPr>
            <w:r w:rsidRPr="0062441A">
              <w:rPr>
                <w:rFonts w:ascii="Arial" w:hAnsi="Arial" w:eastAsia="SimSun" w:cs="Arial"/>
                <w:sz w:val="20"/>
                <w:szCs w:val="20"/>
                <w:lang w:val="en-GB" w:eastAsia="zh-CN"/>
              </w:rPr>
              <w:t xml:space="preserve">Expected duration of project (with start and end dates): </w:t>
            </w:r>
          </w:p>
          <w:p w:rsidRPr="0062441A" w:rsidR="005223BF" w:rsidP="006A7D69" w:rsidRDefault="008550DA" w14:paraId="3D7328A2" w14:textId="59E395FE">
            <w:pPr>
              <w:spacing w:after="0" w:line="240" w:lineRule="auto"/>
              <w:rPr>
                <w:rFonts w:ascii="Arial" w:hAnsi="Arial" w:eastAsia="SimSun" w:cs="Arial"/>
                <w:sz w:val="20"/>
                <w:szCs w:val="20"/>
                <w:lang w:val="en-GB" w:eastAsia="zh-CN"/>
              </w:rPr>
            </w:pPr>
            <w:del w:author="Dajun Wang" w:date="2022-09-05T08:45:00Z" w:id="14">
              <w:r w:rsidDel="00F0766D">
                <w:rPr>
                  <w:rFonts w:ascii="Arial" w:hAnsi="Arial" w:eastAsia="SimSun" w:cs="Arial"/>
                  <w:sz w:val="20"/>
                  <w:szCs w:val="20"/>
                  <w:lang w:val="en-GB" w:eastAsia="zh-CN"/>
                </w:rPr>
                <w:delText xml:space="preserve">22 </w:delText>
              </w:r>
            </w:del>
            <w:r>
              <w:rPr>
                <w:rFonts w:ascii="Arial" w:hAnsi="Arial" w:eastAsia="SimSun" w:cs="Arial"/>
                <w:sz w:val="20"/>
                <w:szCs w:val="20"/>
                <w:lang w:val="en-GB" w:eastAsia="zh-CN"/>
              </w:rPr>
              <w:t xml:space="preserve">August </w:t>
            </w:r>
            <w:del w:author="Dajun Wang" w:date="2022-09-05T08:45:00Z" w:id="15">
              <w:r w:rsidDel="00F0766D">
                <w:rPr>
                  <w:rFonts w:ascii="Arial" w:hAnsi="Arial" w:eastAsia="SimSun" w:cs="Arial"/>
                  <w:sz w:val="20"/>
                  <w:szCs w:val="20"/>
                  <w:lang w:val="en-GB" w:eastAsia="zh-CN"/>
                </w:rPr>
                <w:delText xml:space="preserve">– 20 September </w:delText>
              </w:r>
            </w:del>
            <w:r>
              <w:rPr>
                <w:rFonts w:ascii="Arial" w:hAnsi="Arial" w:eastAsia="SimSun" w:cs="Arial"/>
                <w:sz w:val="20"/>
                <w:szCs w:val="20"/>
                <w:lang w:val="en-GB" w:eastAsia="zh-CN"/>
              </w:rPr>
              <w:t>2022</w:t>
            </w:r>
            <w:ins w:author="Dajun Wang" w:date="2022-09-05T08:45:00Z" w:id="16">
              <w:r w:rsidR="00F0766D">
                <w:rPr>
                  <w:rFonts w:ascii="Arial" w:hAnsi="Arial" w:eastAsia="SimSun" w:cs="Arial"/>
                  <w:sz w:val="20"/>
                  <w:szCs w:val="20"/>
                  <w:lang w:val="en-GB" w:eastAsia="zh-CN"/>
                </w:rPr>
                <w:t xml:space="preserve"> – 2023</w:t>
              </w:r>
            </w:ins>
          </w:p>
          <w:p w:rsidRPr="0062441A" w:rsidR="005223BF" w:rsidP="006A7D69" w:rsidRDefault="005223BF" w14:paraId="028588B3" w14:textId="77777777">
            <w:pPr>
              <w:spacing w:after="0" w:line="240" w:lineRule="auto"/>
              <w:rPr>
                <w:rFonts w:ascii="Arial" w:hAnsi="Arial" w:eastAsia="SimSun" w:cs="Arial"/>
                <w:color w:val="FF0000"/>
                <w:sz w:val="20"/>
                <w:szCs w:val="20"/>
                <w:lang w:val="en-GB" w:eastAsia="zh-CN"/>
              </w:rPr>
            </w:pPr>
          </w:p>
          <w:p w:rsidRPr="0062441A" w:rsidR="000947BC" w:rsidP="006A7D69" w:rsidRDefault="000947BC" w14:paraId="37AA71AE" w14:textId="3C8DDB21">
            <w:pPr>
              <w:spacing w:after="0" w:line="240" w:lineRule="auto"/>
              <w:rPr>
                <w:rFonts w:ascii="Arial" w:hAnsi="Arial" w:eastAsia="SimSun" w:cs="Arial"/>
                <w:i/>
                <w:iCs/>
                <w:sz w:val="20"/>
                <w:szCs w:val="20"/>
                <w:lang w:val="en-GB" w:eastAsia="zh-CN"/>
              </w:rPr>
            </w:pPr>
            <w:r w:rsidRPr="0062441A">
              <w:rPr>
                <w:rFonts w:ascii="Arial" w:hAnsi="Arial" w:eastAsia="SimSun" w:cs="Arial"/>
                <w:i/>
                <w:iCs/>
                <w:sz w:val="20"/>
                <w:szCs w:val="20"/>
                <w:lang w:val="en-GB" w:eastAsia="zh-CN"/>
              </w:rPr>
              <w:t xml:space="preserve">If you are a </w:t>
            </w:r>
            <w:r w:rsidR="006A3262">
              <w:rPr>
                <w:rFonts w:ascii="Arial" w:hAnsi="Arial" w:eastAsia="SimSun" w:cs="Arial"/>
                <w:i/>
                <w:iCs/>
                <w:sz w:val="20"/>
                <w:szCs w:val="20"/>
                <w:lang w:val="en-GB" w:eastAsia="zh-CN"/>
              </w:rPr>
              <w:t>MWG</w:t>
            </w:r>
            <w:r w:rsidRPr="0062441A" w:rsidR="007262F4">
              <w:rPr>
                <w:rFonts w:ascii="Arial" w:hAnsi="Arial" w:eastAsia="SimSun" w:cs="Arial"/>
                <w:i/>
                <w:iCs/>
                <w:sz w:val="20"/>
                <w:szCs w:val="20"/>
                <w:lang w:val="en-GB" w:eastAsia="zh-CN"/>
              </w:rPr>
              <w:t xml:space="preserve"> staff </w:t>
            </w:r>
            <w:r w:rsidRPr="0062441A">
              <w:rPr>
                <w:rFonts w:ascii="Arial" w:hAnsi="Arial" w:eastAsia="SimSun" w:cs="Arial"/>
                <w:i/>
                <w:iCs/>
                <w:sz w:val="20"/>
                <w:szCs w:val="20"/>
                <w:lang w:val="en-GB" w:eastAsia="zh-CN"/>
              </w:rPr>
              <w:t xml:space="preserve">member, please </w:t>
            </w:r>
            <w:r w:rsidRPr="0062441A" w:rsidR="007262F4">
              <w:rPr>
                <w:rFonts w:ascii="Arial" w:hAnsi="Arial" w:eastAsia="SimSun" w:cs="Arial"/>
                <w:i/>
                <w:iCs/>
                <w:sz w:val="20"/>
                <w:szCs w:val="20"/>
                <w:lang w:val="en-GB" w:eastAsia="zh-CN"/>
              </w:rPr>
              <w:t>go to Part II</w:t>
            </w:r>
            <w:r w:rsidRPr="0062441A">
              <w:rPr>
                <w:rFonts w:ascii="Arial" w:hAnsi="Arial" w:eastAsia="SimSun" w:cs="Arial"/>
                <w:i/>
                <w:iCs/>
                <w:sz w:val="20"/>
                <w:szCs w:val="20"/>
                <w:lang w:val="en-GB" w:eastAsia="zh-CN"/>
              </w:rPr>
              <w:t>.</w:t>
            </w:r>
            <w:r w:rsidRPr="0062441A" w:rsidR="007262F4">
              <w:rPr>
                <w:rFonts w:ascii="Arial" w:hAnsi="Arial" w:eastAsia="SimSun" w:cs="Arial"/>
                <w:i/>
                <w:iCs/>
                <w:sz w:val="20"/>
                <w:szCs w:val="20"/>
                <w:lang w:val="en-GB" w:eastAsia="zh-CN"/>
              </w:rPr>
              <w:t xml:space="preserve"> </w:t>
            </w:r>
          </w:p>
          <w:p w:rsidRPr="0062441A" w:rsidR="007262F4" w:rsidP="006A7D69" w:rsidRDefault="000947BC" w14:paraId="05EA9D75" w14:textId="3EE82365">
            <w:pPr>
              <w:spacing w:after="0" w:line="240" w:lineRule="auto"/>
              <w:rPr>
                <w:rFonts w:ascii="Arial" w:hAnsi="Arial" w:eastAsia="SimSun" w:cs="Arial"/>
                <w:sz w:val="20"/>
                <w:szCs w:val="20"/>
                <w:lang w:val="en-GB" w:eastAsia="zh-CN"/>
              </w:rPr>
            </w:pPr>
            <w:r w:rsidRPr="0062441A">
              <w:rPr>
                <w:rFonts w:ascii="Arial" w:hAnsi="Arial" w:eastAsia="SimSun" w:cs="Arial"/>
                <w:i/>
                <w:iCs/>
                <w:sz w:val="20"/>
                <w:szCs w:val="20"/>
                <w:lang w:val="en-GB" w:eastAsia="zh-CN"/>
              </w:rPr>
              <w:t xml:space="preserve">If you are not a </w:t>
            </w:r>
            <w:r w:rsidR="006A3262">
              <w:rPr>
                <w:rFonts w:ascii="Arial" w:hAnsi="Arial" w:eastAsia="SimSun" w:cs="Arial"/>
                <w:i/>
                <w:iCs/>
                <w:sz w:val="20"/>
                <w:szCs w:val="20"/>
                <w:lang w:val="en-GB" w:eastAsia="zh-CN"/>
              </w:rPr>
              <w:t>MWG</w:t>
            </w:r>
            <w:r w:rsidRPr="0062441A">
              <w:rPr>
                <w:rFonts w:ascii="Arial" w:hAnsi="Arial" w:eastAsia="SimSun" w:cs="Arial"/>
                <w:i/>
                <w:iCs/>
                <w:sz w:val="20"/>
                <w:szCs w:val="20"/>
                <w:lang w:val="en-GB" w:eastAsia="zh-CN"/>
              </w:rPr>
              <w:t xml:space="preserve"> </w:t>
            </w:r>
            <w:r w:rsidRPr="0062441A" w:rsidR="007262F4">
              <w:rPr>
                <w:rFonts w:ascii="Arial" w:hAnsi="Arial" w:eastAsia="SimSun" w:cs="Arial"/>
                <w:i/>
                <w:iCs/>
                <w:sz w:val="20"/>
                <w:szCs w:val="20"/>
                <w:lang w:val="en-GB" w:eastAsia="zh-CN"/>
              </w:rPr>
              <w:t xml:space="preserve">staff </w:t>
            </w:r>
            <w:r w:rsidRPr="0062441A">
              <w:rPr>
                <w:rFonts w:ascii="Arial" w:hAnsi="Arial" w:eastAsia="SimSun" w:cs="Arial"/>
                <w:i/>
                <w:iCs/>
                <w:sz w:val="20"/>
                <w:szCs w:val="20"/>
                <w:lang w:val="en-GB" w:eastAsia="zh-CN"/>
              </w:rPr>
              <w:t xml:space="preserve">member, </w:t>
            </w:r>
            <w:r w:rsidRPr="0062441A" w:rsidR="007262F4">
              <w:rPr>
                <w:rFonts w:ascii="Arial" w:hAnsi="Arial" w:eastAsia="SimSun" w:cs="Arial"/>
                <w:i/>
                <w:iCs/>
                <w:sz w:val="20"/>
                <w:szCs w:val="20"/>
                <w:lang w:val="en-GB" w:eastAsia="zh-CN"/>
              </w:rPr>
              <w:t>go to Part III</w:t>
            </w:r>
            <w:r w:rsidRPr="0062441A">
              <w:rPr>
                <w:rFonts w:ascii="Arial" w:hAnsi="Arial" w:eastAsia="SimSun" w:cs="Arial"/>
                <w:i/>
                <w:iCs/>
                <w:sz w:val="20"/>
                <w:szCs w:val="20"/>
                <w:lang w:val="en-GB" w:eastAsia="zh-CN"/>
              </w:rPr>
              <w:t>.</w:t>
            </w:r>
            <w:r w:rsidRPr="0062441A" w:rsidR="007262F4">
              <w:rPr>
                <w:rFonts w:ascii="Arial" w:hAnsi="Arial" w:eastAsia="SimSun" w:cs="Arial"/>
                <w:sz w:val="20"/>
                <w:szCs w:val="20"/>
                <w:lang w:val="en-GB" w:eastAsia="zh-CN"/>
              </w:rPr>
              <w:t xml:space="preserve"> </w:t>
            </w:r>
          </w:p>
        </w:tc>
      </w:tr>
    </w:tbl>
    <w:p w:rsidRPr="0062441A" w:rsidR="00B21DE2" w:rsidRDefault="00B21DE2" w14:paraId="3C61CC34" w14:textId="77777777"/>
    <w:tbl>
      <w:tblPr>
        <w:tblW w:w="9540"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99" w:type="dxa"/>
          <w:right w:w="99" w:type="dxa"/>
        </w:tblCellMar>
        <w:tblLook w:val="0000" w:firstRow="0" w:lastRow="0" w:firstColumn="0" w:lastColumn="0" w:noHBand="0" w:noVBand="0"/>
      </w:tblPr>
      <w:tblGrid>
        <w:gridCol w:w="9540"/>
      </w:tblGrid>
      <w:tr w:rsidRPr="0062441A" w:rsidR="00A948B6" w:rsidTr="0062441A" w14:paraId="2A10B758" w14:textId="77777777">
        <w:trPr>
          <w:trHeight w:val="368"/>
        </w:trPr>
        <w:tc>
          <w:tcPr>
            <w:tcW w:w="9540" w:type="dxa"/>
            <w:tcBorders>
              <w:top w:val="single" w:color="auto" w:sz="4" w:space="0"/>
            </w:tcBorders>
            <w:shd w:val="clear" w:color="auto" w:fill="BFBFBF" w:themeFill="background1" w:themeFillShade="BF"/>
          </w:tcPr>
          <w:p w:rsidRPr="0062441A" w:rsidR="00A948B6" w:rsidP="006A7D69" w:rsidRDefault="003D3B83" w14:paraId="60C96ABD" w14:textId="7E77FDF4">
            <w:pPr>
              <w:autoSpaceDE w:val="0"/>
              <w:autoSpaceDN w:val="0"/>
              <w:adjustRightInd w:val="0"/>
              <w:spacing w:after="0" w:line="240" w:lineRule="auto"/>
              <w:rPr>
                <w:rFonts w:ascii="Arial" w:hAnsi="Arial" w:eastAsia="MS Song" w:cs="Arial"/>
                <w:b/>
                <w:bCs/>
                <w:sz w:val="20"/>
                <w:szCs w:val="20"/>
                <w:lang w:val="en-GB" w:eastAsia="zh-CN"/>
              </w:rPr>
            </w:pPr>
            <w:r w:rsidRPr="0062441A">
              <w:rPr>
                <w:rFonts w:ascii="Arial" w:hAnsi="Arial" w:eastAsia="MS Song" w:cs="Arial"/>
                <w:b/>
                <w:bCs/>
                <w:sz w:val="20"/>
                <w:szCs w:val="20"/>
                <w:lang w:val="en-GB" w:eastAsia="zh-CN"/>
              </w:rPr>
              <w:t xml:space="preserve">Part II </w:t>
            </w:r>
            <w:r w:rsidRPr="0062441A">
              <w:rPr>
                <w:rFonts w:ascii="Arial" w:hAnsi="Arial" w:eastAsia="MS Song" w:cs="Arial"/>
                <w:b/>
                <w:sz w:val="20"/>
                <w:szCs w:val="20"/>
                <w:lang w:val="en-GB" w:eastAsia="zh-CN"/>
              </w:rPr>
              <w:t>–</w:t>
            </w:r>
            <w:r w:rsidRPr="0062441A">
              <w:rPr>
                <w:rFonts w:ascii="Arial" w:hAnsi="Arial" w:eastAsia="MS Song" w:cs="Arial"/>
                <w:b/>
                <w:bCs/>
                <w:sz w:val="20"/>
                <w:szCs w:val="20"/>
                <w:lang w:val="en-GB" w:eastAsia="zh-CN"/>
              </w:rPr>
              <w:t xml:space="preserve"> </w:t>
            </w:r>
            <w:r w:rsidRPr="0062441A" w:rsidR="00A948B6">
              <w:rPr>
                <w:rFonts w:ascii="Arial" w:hAnsi="Arial" w:eastAsia="MS Song" w:cs="Arial"/>
                <w:b/>
                <w:bCs/>
                <w:sz w:val="20"/>
                <w:szCs w:val="20"/>
                <w:lang w:val="en-GB" w:eastAsia="zh-CN"/>
              </w:rPr>
              <w:t xml:space="preserve">For </w:t>
            </w:r>
            <w:r w:rsidR="006A3262">
              <w:rPr>
                <w:rFonts w:ascii="Arial" w:hAnsi="Arial" w:eastAsia="MS Song" w:cs="Arial"/>
                <w:b/>
                <w:bCs/>
                <w:sz w:val="20"/>
                <w:szCs w:val="20"/>
                <w:lang w:val="en-GB" w:eastAsia="zh-CN"/>
              </w:rPr>
              <w:t>MWG</w:t>
            </w:r>
            <w:r w:rsidRPr="0062441A" w:rsidR="00A948B6">
              <w:rPr>
                <w:rFonts w:ascii="Arial" w:hAnsi="Arial" w:eastAsia="MS Song" w:cs="Arial"/>
                <w:b/>
                <w:bCs/>
                <w:sz w:val="20"/>
                <w:szCs w:val="20"/>
                <w:lang w:val="en-GB" w:eastAsia="zh-CN"/>
              </w:rPr>
              <w:t xml:space="preserve"> staff members only</w:t>
            </w:r>
          </w:p>
        </w:tc>
      </w:tr>
      <w:tr w:rsidRPr="0062441A" w:rsidR="005223BF" w:rsidTr="006A7D69" w14:paraId="7D2807DD" w14:textId="77777777">
        <w:trPr>
          <w:trHeight w:val="368"/>
        </w:trPr>
        <w:tc>
          <w:tcPr>
            <w:tcW w:w="9540" w:type="dxa"/>
            <w:tcBorders>
              <w:top w:val="single" w:color="auto" w:sz="4" w:space="0"/>
            </w:tcBorders>
            <w:shd w:val="clear" w:color="auto" w:fill="auto"/>
          </w:tcPr>
          <w:p w:rsidRPr="0062441A" w:rsidR="005223BF" w:rsidP="006A7D69" w:rsidRDefault="00A948B6" w14:paraId="03290D02" w14:textId="0C799773">
            <w:pPr>
              <w:autoSpaceDE w:val="0"/>
              <w:autoSpaceDN w:val="0"/>
              <w:adjustRightInd w:val="0"/>
              <w:spacing w:after="0" w:line="240" w:lineRule="auto"/>
              <w:rPr>
                <w:rFonts w:ascii="Arial" w:hAnsi="Arial" w:eastAsia="MS Song" w:cs="Arial"/>
                <w:sz w:val="20"/>
                <w:szCs w:val="20"/>
                <w:lang w:val="en-GB" w:eastAsia="zh-CN"/>
              </w:rPr>
            </w:pPr>
            <w:r w:rsidRPr="0062441A">
              <w:rPr>
                <w:rFonts w:ascii="Arial" w:hAnsi="Arial" w:eastAsia="MS Song" w:cs="Arial"/>
                <w:b/>
                <w:bCs/>
                <w:sz w:val="20"/>
                <w:szCs w:val="20"/>
                <w:lang w:val="en-GB" w:eastAsia="zh-CN"/>
              </w:rPr>
              <w:t>H</w:t>
            </w:r>
            <w:r w:rsidRPr="0062441A" w:rsidR="005223BF">
              <w:rPr>
                <w:rFonts w:ascii="Arial" w:hAnsi="Arial" w:eastAsia="MS Song" w:cs="Arial"/>
                <w:b/>
                <w:bCs/>
                <w:sz w:val="20"/>
                <w:szCs w:val="20"/>
                <w:lang w:val="en-GB" w:eastAsia="zh-CN"/>
              </w:rPr>
              <w:t>ave you obtained permission from your supervisor?</w:t>
            </w:r>
            <w:r w:rsidRPr="0062441A" w:rsidR="005223BF">
              <w:rPr>
                <w:rFonts w:ascii="Arial" w:hAnsi="Arial" w:eastAsia="MS Song" w:cs="Arial"/>
                <w:sz w:val="20"/>
                <w:szCs w:val="20"/>
                <w:lang w:val="en-GB" w:eastAsia="zh-CN"/>
              </w:rPr>
              <w:t xml:space="preserve"> Yes/</w:t>
            </w:r>
            <w:r w:rsidRPr="008550DA" w:rsidR="005223BF">
              <w:rPr>
                <w:rFonts w:ascii="Arial" w:hAnsi="Arial" w:eastAsia="MS Song" w:cs="Arial"/>
                <w:strike/>
                <w:sz w:val="20"/>
                <w:szCs w:val="20"/>
                <w:lang w:val="en-GB" w:eastAsia="zh-CN"/>
              </w:rPr>
              <w:t>No</w:t>
            </w:r>
          </w:p>
          <w:p w:rsidRPr="0062441A" w:rsidR="005223BF" w:rsidP="006A7D69" w:rsidRDefault="005223BF" w14:paraId="58E4A8A4" w14:textId="77777777">
            <w:pPr>
              <w:autoSpaceDE w:val="0"/>
              <w:autoSpaceDN w:val="0"/>
              <w:adjustRightInd w:val="0"/>
              <w:spacing w:after="0" w:line="240" w:lineRule="auto"/>
              <w:rPr>
                <w:rFonts w:ascii="Arial" w:hAnsi="Arial" w:eastAsia="MS Song" w:cs="Arial"/>
                <w:sz w:val="20"/>
                <w:szCs w:val="20"/>
                <w:lang w:val="en-GB" w:eastAsia="zh-CN"/>
              </w:rPr>
            </w:pPr>
          </w:p>
          <w:p w:rsidRPr="0062441A" w:rsidR="005223BF" w:rsidP="006A7D69" w:rsidRDefault="005223BF" w14:paraId="18805025" w14:textId="77777777">
            <w:pPr>
              <w:autoSpaceDE w:val="0"/>
              <w:autoSpaceDN w:val="0"/>
              <w:adjustRightInd w:val="0"/>
              <w:spacing w:after="0" w:line="240" w:lineRule="auto"/>
              <w:rPr>
                <w:rFonts w:ascii="Arial" w:hAnsi="Arial" w:eastAsia="MS Song" w:cs="Arial"/>
                <w:b/>
                <w:bCs/>
                <w:sz w:val="20"/>
                <w:szCs w:val="20"/>
                <w:lang w:val="en-GB" w:eastAsia="zh-CN"/>
              </w:rPr>
            </w:pPr>
            <w:r w:rsidRPr="0062441A">
              <w:rPr>
                <w:rFonts w:ascii="Arial" w:hAnsi="Arial" w:eastAsia="MS Song" w:cs="Arial"/>
                <w:b/>
                <w:bCs/>
                <w:sz w:val="20"/>
                <w:szCs w:val="20"/>
                <w:lang w:val="en-GB" w:eastAsia="zh-CN"/>
              </w:rPr>
              <w:t>Name and designation of supervisor:</w:t>
            </w:r>
          </w:p>
          <w:p w:rsidRPr="006B6D56" w:rsidR="001A7EA5" w:rsidP="006A7D69" w:rsidRDefault="008550DA" w14:paraId="4CED6963" w14:textId="12B70D15">
            <w:pPr>
              <w:autoSpaceDE w:val="0"/>
              <w:autoSpaceDN w:val="0"/>
              <w:adjustRightInd w:val="0"/>
              <w:spacing w:after="0" w:line="240" w:lineRule="auto"/>
              <w:rPr>
                <w:rFonts w:ascii="Arial" w:hAnsi="Arial" w:eastAsia="MS Song" w:cs="Arial"/>
                <w:sz w:val="20"/>
                <w:szCs w:val="20"/>
                <w:lang w:val="en-GB" w:eastAsia="zh-CN"/>
              </w:rPr>
            </w:pPr>
            <w:r w:rsidRPr="006B6D56">
              <w:rPr>
                <w:rFonts w:ascii="Arial" w:hAnsi="Arial" w:eastAsia="MS Song" w:cs="Arial"/>
                <w:sz w:val="20"/>
                <w:szCs w:val="20"/>
                <w:lang w:val="en-GB" w:eastAsia="zh-CN"/>
              </w:rPr>
              <w:t>Kumaran Sesshe, Assistant Curator</w:t>
            </w:r>
          </w:p>
          <w:p w:rsidRPr="0062441A" w:rsidR="001A7EA5" w:rsidP="006A7D69" w:rsidRDefault="001A7EA5" w14:paraId="57268E25" w14:textId="3E7FAE9D">
            <w:pPr>
              <w:autoSpaceDE w:val="0"/>
              <w:autoSpaceDN w:val="0"/>
              <w:adjustRightInd w:val="0"/>
              <w:spacing w:after="0" w:line="240" w:lineRule="auto"/>
              <w:rPr>
                <w:rFonts w:ascii="Arial" w:hAnsi="Arial" w:eastAsia="MS Song" w:cs="Arial"/>
                <w:i/>
                <w:iCs/>
                <w:sz w:val="20"/>
                <w:szCs w:val="20"/>
                <w:lang w:val="en-GB" w:eastAsia="zh-CN"/>
              </w:rPr>
            </w:pPr>
            <w:r w:rsidRPr="0062441A">
              <w:rPr>
                <w:rFonts w:ascii="Arial" w:hAnsi="Arial" w:eastAsia="MS Song" w:cs="Arial"/>
                <w:i/>
                <w:iCs/>
                <w:sz w:val="20"/>
                <w:szCs w:val="20"/>
                <w:lang w:val="en-GB" w:eastAsia="zh-CN"/>
              </w:rPr>
              <w:t>Please go to Part I</w:t>
            </w:r>
            <w:r w:rsidRPr="0062441A" w:rsidR="003D3B83">
              <w:rPr>
                <w:rFonts w:ascii="Arial" w:hAnsi="Arial" w:eastAsia="MS Song" w:cs="Arial"/>
                <w:i/>
                <w:iCs/>
                <w:sz w:val="20"/>
                <w:szCs w:val="20"/>
                <w:lang w:val="en-GB" w:eastAsia="zh-CN"/>
              </w:rPr>
              <w:t>V</w:t>
            </w:r>
          </w:p>
        </w:tc>
      </w:tr>
    </w:tbl>
    <w:p w:rsidRPr="0062441A" w:rsidR="00A948B6" w:rsidRDefault="00A948B6" w14:paraId="49936A86" w14:textId="77777777"/>
    <w:tbl>
      <w:tblPr>
        <w:tblW w:w="9540"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99" w:type="dxa"/>
          <w:right w:w="99" w:type="dxa"/>
        </w:tblCellMar>
        <w:tblLook w:val="0000" w:firstRow="0" w:lastRow="0" w:firstColumn="0" w:lastColumn="0" w:noHBand="0" w:noVBand="0"/>
      </w:tblPr>
      <w:tblGrid>
        <w:gridCol w:w="9540"/>
      </w:tblGrid>
      <w:tr w:rsidRPr="0062441A" w:rsidR="001A7EA5" w:rsidTr="0062441A" w14:paraId="25DAF8DB" w14:textId="77777777">
        <w:trPr>
          <w:trHeight w:val="368"/>
        </w:trPr>
        <w:tc>
          <w:tcPr>
            <w:tcW w:w="9540" w:type="dxa"/>
            <w:tcBorders>
              <w:top w:val="single" w:color="auto" w:sz="4" w:space="0"/>
            </w:tcBorders>
            <w:shd w:val="clear" w:color="auto" w:fill="BFBFBF" w:themeFill="background1" w:themeFillShade="BF"/>
          </w:tcPr>
          <w:p w:rsidRPr="0062441A" w:rsidR="001A7EA5" w:rsidP="006A7D69" w:rsidRDefault="003D3B83" w14:paraId="36779D51" w14:textId="7DC3973F">
            <w:pPr>
              <w:autoSpaceDE w:val="0"/>
              <w:autoSpaceDN w:val="0"/>
              <w:adjustRightInd w:val="0"/>
              <w:spacing w:after="0" w:line="240" w:lineRule="auto"/>
              <w:rPr>
                <w:rFonts w:ascii="Arial" w:hAnsi="Arial" w:eastAsia="MS Song" w:cs="Arial"/>
                <w:b/>
                <w:sz w:val="20"/>
                <w:szCs w:val="20"/>
                <w:lang w:val="en-GB" w:eastAsia="zh-CN"/>
              </w:rPr>
            </w:pPr>
            <w:r w:rsidRPr="0062441A">
              <w:rPr>
                <w:rFonts w:ascii="Arial" w:hAnsi="Arial" w:eastAsia="MS Song" w:cs="Arial"/>
                <w:b/>
                <w:sz w:val="20"/>
                <w:szCs w:val="20"/>
                <w:lang w:val="en-GB" w:eastAsia="zh-CN"/>
              </w:rPr>
              <w:lastRenderedPageBreak/>
              <w:t xml:space="preserve">Part III – </w:t>
            </w:r>
            <w:r w:rsidRPr="0062441A" w:rsidR="001A7EA5">
              <w:rPr>
                <w:rFonts w:ascii="Arial" w:hAnsi="Arial" w:eastAsia="MS Song" w:cs="Arial"/>
                <w:b/>
                <w:sz w:val="20"/>
                <w:szCs w:val="20"/>
                <w:lang w:val="en-GB" w:eastAsia="zh-CN"/>
              </w:rPr>
              <w:t>For non-</w:t>
            </w:r>
            <w:r w:rsidR="006A3262">
              <w:rPr>
                <w:rFonts w:ascii="Arial" w:hAnsi="Arial" w:eastAsia="MS Song" w:cs="Arial"/>
                <w:b/>
                <w:sz w:val="20"/>
                <w:szCs w:val="20"/>
                <w:lang w:val="en-GB" w:eastAsia="zh-CN"/>
              </w:rPr>
              <w:t>MWG</w:t>
            </w:r>
            <w:r w:rsidRPr="0062441A" w:rsidR="001A7EA5">
              <w:rPr>
                <w:rFonts w:ascii="Arial" w:hAnsi="Arial" w:eastAsia="MS Song" w:cs="Arial"/>
                <w:b/>
                <w:sz w:val="20"/>
                <w:szCs w:val="20"/>
                <w:lang w:val="en-GB" w:eastAsia="zh-CN"/>
              </w:rPr>
              <w:t xml:space="preserve"> applicants</w:t>
            </w:r>
          </w:p>
        </w:tc>
      </w:tr>
      <w:tr w:rsidR="005223BF" w:rsidTr="006A7D69" w14:paraId="1F43BB67" w14:textId="77777777">
        <w:trPr>
          <w:trHeight w:val="368"/>
        </w:trPr>
        <w:tc>
          <w:tcPr>
            <w:tcW w:w="9540" w:type="dxa"/>
            <w:tcBorders>
              <w:top w:val="single" w:color="auto" w:sz="4" w:space="0"/>
            </w:tcBorders>
            <w:shd w:val="clear" w:color="auto" w:fill="auto"/>
          </w:tcPr>
          <w:p w:rsidRPr="0062441A" w:rsidR="005223BF" w:rsidP="006A7D69" w:rsidRDefault="005223BF" w14:paraId="03C2B51B" w14:textId="128E9CC3">
            <w:pPr>
              <w:autoSpaceDE w:val="0"/>
              <w:autoSpaceDN w:val="0"/>
              <w:adjustRightInd w:val="0"/>
              <w:spacing w:after="0" w:line="240" w:lineRule="auto"/>
              <w:rPr>
                <w:rFonts w:ascii="Arial" w:hAnsi="Arial" w:eastAsia="MS Song" w:cs="Arial"/>
                <w:bCs/>
                <w:i/>
                <w:iCs/>
                <w:sz w:val="20"/>
                <w:szCs w:val="20"/>
                <w:lang w:val="en-GB" w:eastAsia="zh-CN"/>
              </w:rPr>
            </w:pPr>
            <w:r w:rsidRPr="0062441A">
              <w:rPr>
                <w:rFonts w:ascii="Arial" w:hAnsi="Arial" w:eastAsia="MS Song" w:cs="Arial"/>
                <w:bCs/>
                <w:i/>
                <w:iCs/>
                <w:sz w:val="20"/>
                <w:szCs w:val="20"/>
                <w:lang w:val="en-GB" w:eastAsia="zh-CN"/>
              </w:rPr>
              <w:t xml:space="preserve">Is this your </w:t>
            </w:r>
            <w:r w:rsidRPr="0062441A">
              <w:rPr>
                <w:rFonts w:ascii="Arial" w:hAnsi="Arial" w:eastAsia="MS Song" w:cs="Arial"/>
                <w:bCs/>
                <w:i/>
                <w:iCs/>
                <w:sz w:val="20"/>
                <w:szCs w:val="20"/>
                <w:u w:val="single"/>
                <w:lang w:val="en-GB" w:eastAsia="zh-CN"/>
              </w:rPr>
              <w:t>first time</w:t>
            </w:r>
            <w:r w:rsidRPr="0062441A">
              <w:rPr>
                <w:rFonts w:ascii="Arial" w:hAnsi="Arial" w:eastAsia="MS Song" w:cs="Arial"/>
                <w:bCs/>
                <w:i/>
                <w:iCs/>
                <w:sz w:val="20"/>
                <w:szCs w:val="20"/>
                <w:lang w:val="en-GB" w:eastAsia="zh-CN"/>
              </w:rPr>
              <w:t xml:space="preserve"> applying to </w:t>
            </w:r>
            <w:r w:rsidR="006A3262">
              <w:rPr>
                <w:rFonts w:ascii="Arial" w:hAnsi="Arial" w:eastAsia="MS Song" w:cs="Arial"/>
                <w:bCs/>
                <w:i/>
                <w:iCs/>
                <w:sz w:val="20"/>
                <w:szCs w:val="20"/>
                <w:lang w:val="en-GB" w:eastAsia="zh-CN"/>
              </w:rPr>
              <w:t>MWG</w:t>
            </w:r>
            <w:r w:rsidRPr="0062441A">
              <w:rPr>
                <w:rFonts w:ascii="Arial" w:hAnsi="Arial" w:eastAsia="MS Song" w:cs="Arial"/>
                <w:bCs/>
                <w:i/>
                <w:iCs/>
                <w:sz w:val="20"/>
                <w:szCs w:val="20"/>
                <w:lang w:val="en-GB" w:eastAsia="zh-CN"/>
              </w:rPr>
              <w:t xml:space="preserve"> for researc</w:t>
            </w:r>
            <w:r w:rsidRPr="0062441A" w:rsidR="001A7EA5">
              <w:rPr>
                <w:rFonts w:ascii="Arial" w:hAnsi="Arial" w:eastAsia="MS Song" w:cs="Arial"/>
                <w:bCs/>
                <w:i/>
                <w:iCs/>
                <w:sz w:val="20"/>
                <w:szCs w:val="20"/>
                <w:lang w:val="en-GB" w:eastAsia="zh-CN"/>
              </w:rPr>
              <w:t>h</w:t>
            </w:r>
            <w:r w:rsidRPr="0062441A">
              <w:rPr>
                <w:rFonts w:ascii="Arial" w:hAnsi="Arial" w:eastAsia="MS Song" w:cs="Arial"/>
                <w:bCs/>
                <w:i/>
                <w:iCs/>
                <w:sz w:val="20"/>
                <w:szCs w:val="20"/>
                <w:lang w:val="en-GB" w:eastAsia="zh-CN"/>
              </w:rPr>
              <w:t xml:space="preserve"> collaboration?</w:t>
            </w:r>
          </w:p>
          <w:p w:rsidRPr="0062441A" w:rsidR="005223BF" w:rsidP="006A7D69" w:rsidRDefault="005223BF" w14:paraId="5FAA7E2F" w14:textId="7944E32C">
            <w:pPr>
              <w:autoSpaceDE w:val="0"/>
              <w:autoSpaceDN w:val="0"/>
              <w:adjustRightInd w:val="0"/>
              <w:spacing w:after="0" w:line="240" w:lineRule="auto"/>
              <w:rPr>
                <w:rFonts w:ascii="Arial" w:hAnsi="Arial" w:eastAsia="MS Song" w:cs="Arial"/>
                <w:bCs/>
                <w:i/>
                <w:iCs/>
                <w:sz w:val="20"/>
                <w:szCs w:val="20"/>
                <w:lang w:val="en-GB" w:eastAsia="zh-CN"/>
              </w:rPr>
            </w:pPr>
            <w:r w:rsidRPr="0062441A">
              <w:rPr>
                <w:rFonts w:ascii="Arial" w:hAnsi="Arial" w:eastAsia="MS Song" w:cs="Arial"/>
                <w:bCs/>
                <w:i/>
                <w:iCs/>
                <w:sz w:val="20"/>
                <w:szCs w:val="20"/>
                <w:lang w:val="en-GB" w:eastAsia="zh-CN"/>
              </w:rPr>
              <w:t>Yes/No [if the answer is “No”, please go to Part I</w:t>
            </w:r>
            <w:r w:rsidRPr="0062441A" w:rsidR="003D3B83">
              <w:rPr>
                <w:rFonts w:ascii="Arial" w:hAnsi="Arial" w:eastAsia="MS Song" w:cs="Arial"/>
                <w:bCs/>
                <w:i/>
                <w:iCs/>
                <w:sz w:val="20"/>
                <w:szCs w:val="20"/>
                <w:lang w:val="en-GB" w:eastAsia="zh-CN"/>
              </w:rPr>
              <w:t>V</w:t>
            </w:r>
            <w:r w:rsidRPr="0062441A">
              <w:rPr>
                <w:rFonts w:ascii="Arial" w:hAnsi="Arial" w:eastAsia="MS Song" w:cs="Arial"/>
                <w:bCs/>
                <w:i/>
                <w:iCs/>
                <w:sz w:val="20"/>
                <w:szCs w:val="20"/>
                <w:lang w:val="en-GB" w:eastAsia="zh-CN"/>
              </w:rPr>
              <w:t>]</w:t>
            </w:r>
          </w:p>
          <w:p w:rsidRPr="0062441A" w:rsidR="005223BF" w:rsidP="006A7D69" w:rsidRDefault="005223BF" w14:paraId="2AB7C5D0" w14:textId="77777777">
            <w:pPr>
              <w:autoSpaceDE w:val="0"/>
              <w:autoSpaceDN w:val="0"/>
              <w:adjustRightInd w:val="0"/>
              <w:spacing w:after="0" w:line="240" w:lineRule="auto"/>
              <w:rPr>
                <w:rFonts w:ascii="Arial" w:hAnsi="Arial" w:eastAsia="MS Song" w:cs="Arial"/>
                <w:bCs/>
                <w:i/>
                <w:iCs/>
                <w:sz w:val="20"/>
                <w:szCs w:val="20"/>
                <w:lang w:val="en-GB" w:eastAsia="zh-CN"/>
              </w:rPr>
            </w:pPr>
          </w:p>
          <w:p w:rsidRPr="0062441A" w:rsidR="005223BF" w:rsidP="006A7D69" w:rsidRDefault="005223BF" w14:paraId="672C9640" w14:textId="72074704">
            <w:pPr>
              <w:autoSpaceDE w:val="0"/>
              <w:autoSpaceDN w:val="0"/>
              <w:adjustRightInd w:val="0"/>
              <w:spacing w:after="0" w:line="240" w:lineRule="auto"/>
              <w:rPr>
                <w:rFonts w:ascii="Arial" w:hAnsi="Arial" w:eastAsia="MS Song" w:cs="Arial"/>
                <w:bCs/>
                <w:i/>
                <w:iCs/>
                <w:sz w:val="20"/>
                <w:szCs w:val="20"/>
                <w:lang w:val="en-GB" w:eastAsia="zh-CN"/>
              </w:rPr>
            </w:pPr>
            <w:r w:rsidRPr="0062441A">
              <w:rPr>
                <w:rFonts w:ascii="Arial" w:hAnsi="Arial" w:eastAsia="MS Song" w:cs="Arial"/>
                <w:bCs/>
                <w:i/>
                <w:iCs/>
                <w:sz w:val="20"/>
                <w:szCs w:val="20"/>
                <w:lang w:val="en-GB" w:eastAsia="zh-CN"/>
              </w:rPr>
              <w:t xml:space="preserve">If this is your </w:t>
            </w:r>
            <w:r w:rsidRPr="0062441A">
              <w:rPr>
                <w:rFonts w:ascii="Arial" w:hAnsi="Arial" w:eastAsia="MS Song" w:cs="Arial"/>
                <w:bCs/>
                <w:i/>
                <w:iCs/>
                <w:sz w:val="20"/>
                <w:szCs w:val="20"/>
                <w:u w:val="single"/>
                <w:lang w:val="en-GB" w:eastAsia="zh-CN"/>
              </w:rPr>
              <w:t>first time</w:t>
            </w:r>
            <w:r w:rsidRPr="0062441A">
              <w:rPr>
                <w:rFonts w:ascii="Arial" w:hAnsi="Arial" w:eastAsia="MS Song" w:cs="Arial"/>
                <w:bCs/>
                <w:i/>
                <w:iCs/>
                <w:sz w:val="20"/>
                <w:szCs w:val="20"/>
                <w:lang w:val="en-GB" w:eastAsia="zh-CN"/>
              </w:rPr>
              <w:t xml:space="preserve"> applying to </w:t>
            </w:r>
            <w:r w:rsidR="006A3262">
              <w:rPr>
                <w:rFonts w:ascii="Arial" w:hAnsi="Arial" w:eastAsia="MS Song" w:cs="Arial"/>
                <w:bCs/>
                <w:i/>
                <w:iCs/>
                <w:sz w:val="20"/>
                <w:szCs w:val="20"/>
                <w:lang w:val="en-GB" w:eastAsia="zh-CN"/>
              </w:rPr>
              <w:t>MWG</w:t>
            </w:r>
            <w:r w:rsidRPr="0062441A">
              <w:rPr>
                <w:rFonts w:ascii="Arial" w:hAnsi="Arial" w:eastAsia="MS Song" w:cs="Arial"/>
                <w:bCs/>
                <w:i/>
                <w:iCs/>
                <w:sz w:val="20"/>
                <w:szCs w:val="20"/>
                <w:lang w:val="en-GB" w:eastAsia="zh-CN"/>
              </w:rPr>
              <w:t xml:space="preserve"> for research collaboratio</w:t>
            </w:r>
            <w:r w:rsidRPr="0062441A" w:rsidR="00B87EE8">
              <w:rPr>
                <w:rFonts w:ascii="Arial" w:hAnsi="Arial" w:eastAsia="MS Song" w:cs="Arial"/>
                <w:bCs/>
                <w:i/>
                <w:iCs/>
                <w:sz w:val="20"/>
                <w:szCs w:val="20"/>
                <w:lang w:val="en-GB" w:eastAsia="zh-CN"/>
              </w:rPr>
              <w:t>n</w:t>
            </w:r>
            <w:r w:rsidRPr="0062441A">
              <w:rPr>
                <w:rFonts w:ascii="Arial" w:hAnsi="Arial" w:eastAsia="MS Song" w:cs="Arial"/>
                <w:bCs/>
                <w:i/>
                <w:iCs/>
                <w:sz w:val="20"/>
                <w:szCs w:val="20"/>
                <w:lang w:val="en-GB" w:eastAsia="zh-CN"/>
              </w:rPr>
              <w:t>, we will require you to provide the following:</w:t>
            </w:r>
          </w:p>
          <w:p w:rsidRPr="00C87CBD" w:rsidR="005223BF" w:rsidP="006A7D69" w:rsidRDefault="005223BF" w14:paraId="348CFF59" w14:textId="3157EE8A">
            <w:pPr>
              <w:numPr>
                <w:ilvl w:val="0"/>
                <w:numId w:val="7"/>
              </w:numPr>
              <w:autoSpaceDE w:val="0"/>
              <w:autoSpaceDN w:val="0"/>
              <w:adjustRightInd w:val="0"/>
              <w:spacing w:after="0" w:line="240" w:lineRule="auto"/>
              <w:rPr>
                <w:rFonts w:ascii="Arial" w:hAnsi="Arial" w:eastAsia="MS Song" w:cs="Arial"/>
                <w:bCs/>
                <w:i/>
                <w:iCs/>
                <w:color w:val="806000" w:themeColor="accent4" w:themeShade="80"/>
                <w:sz w:val="20"/>
                <w:szCs w:val="20"/>
                <w:lang w:val="en-GB" w:eastAsia="zh-CN"/>
              </w:rPr>
            </w:pPr>
            <w:r w:rsidRPr="0062441A">
              <w:rPr>
                <w:rFonts w:ascii="Arial" w:hAnsi="Arial" w:eastAsia="MS Song" w:cs="Arial"/>
                <w:bCs/>
                <w:i/>
                <w:iCs/>
                <w:sz w:val="20"/>
                <w:szCs w:val="20"/>
                <w:u w:val="single"/>
                <w:lang w:val="en-GB" w:eastAsia="zh-CN"/>
              </w:rPr>
              <w:t>curriculum vitae</w:t>
            </w:r>
            <w:r w:rsidRPr="0062441A">
              <w:rPr>
                <w:rFonts w:ascii="Arial" w:hAnsi="Arial" w:eastAsia="MS Song" w:cs="Arial"/>
                <w:bCs/>
                <w:i/>
                <w:iCs/>
                <w:sz w:val="20"/>
                <w:szCs w:val="20"/>
                <w:lang w:val="en-GB" w:eastAsia="zh-CN"/>
              </w:rPr>
              <w:t xml:space="preserve"> </w:t>
            </w:r>
            <w:del w:author="Dajun Wang" w:date="2022-09-05T08:45:00Z" w:id="17">
              <w:r w:rsidRPr="0062441A" w:rsidDel="002569BB">
                <w:rPr>
                  <w:rFonts w:ascii="Arial" w:hAnsi="Arial" w:eastAsia="SimSun" w:cs="Arial"/>
                  <w:bCs/>
                  <w:i/>
                  <w:iCs/>
                  <w:color w:val="948A54"/>
                  <w:sz w:val="20"/>
                  <w:szCs w:val="20"/>
                  <w:lang w:val="en-GB" w:eastAsia="zh-CN"/>
                </w:rPr>
                <w:delText>-</w:delText>
              </w:r>
            </w:del>
            <w:ins w:author="Dajun Wang" w:date="2022-09-05T08:45:00Z" w:id="18">
              <w:r w:rsidR="002569BB">
                <w:rPr>
                  <w:rFonts w:ascii="Arial" w:hAnsi="Arial" w:eastAsia="SimSun" w:cs="Arial"/>
                  <w:bCs/>
                  <w:i/>
                  <w:iCs/>
                  <w:color w:val="948A54"/>
                  <w:sz w:val="20"/>
                  <w:szCs w:val="20"/>
                  <w:lang w:val="en-GB" w:eastAsia="zh-CN"/>
                </w:rPr>
                <w:t>–</w:t>
              </w:r>
            </w:ins>
            <w:r w:rsidRPr="00C87CBD">
              <w:rPr>
                <w:rFonts w:ascii="Arial" w:hAnsi="Arial" w:eastAsia="SimSun" w:cs="Arial"/>
                <w:bCs/>
                <w:i/>
                <w:iCs/>
                <w:sz w:val="20"/>
                <w:szCs w:val="20"/>
                <w:lang w:val="en-GB" w:eastAsia="zh-CN"/>
              </w:rPr>
              <w:t xml:space="preserve"> </w:t>
            </w:r>
            <w:r w:rsidRPr="00C87CBD">
              <w:rPr>
                <w:rFonts w:ascii="Arial" w:hAnsi="Arial" w:eastAsia="SimSun" w:cs="Arial"/>
                <w:bCs/>
                <w:i/>
                <w:iCs/>
                <w:color w:val="806000" w:themeColor="accent4" w:themeShade="80"/>
                <w:sz w:val="20"/>
                <w:szCs w:val="20"/>
                <w:lang w:val="en-GB" w:eastAsia="zh-CN"/>
              </w:rPr>
              <w:t>including institution affiliation and list of academic publications</w:t>
            </w:r>
          </w:p>
          <w:p w:rsidRPr="0062441A" w:rsidR="005223BF" w:rsidP="006A7D69" w:rsidRDefault="005223BF" w14:paraId="202CDAF7" w14:textId="4342C1DB">
            <w:pPr>
              <w:numPr>
                <w:ilvl w:val="0"/>
                <w:numId w:val="7"/>
              </w:numPr>
              <w:autoSpaceDE w:val="0"/>
              <w:autoSpaceDN w:val="0"/>
              <w:adjustRightInd w:val="0"/>
              <w:spacing w:after="0" w:line="240" w:lineRule="auto"/>
              <w:rPr>
                <w:rFonts w:ascii="Arial" w:hAnsi="Arial" w:eastAsia="MS Song" w:cs="Arial"/>
                <w:bCs/>
                <w:i/>
                <w:iCs/>
                <w:sz w:val="20"/>
                <w:szCs w:val="20"/>
                <w:lang w:val="en-GB" w:eastAsia="zh-CN"/>
              </w:rPr>
            </w:pPr>
            <w:r w:rsidRPr="0062441A">
              <w:rPr>
                <w:rFonts w:ascii="Arial" w:hAnsi="Arial" w:eastAsia="MS Song" w:cs="Arial"/>
                <w:bCs/>
                <w:i/>
                <w:iCs/>
                <w:sz w:val="20"/>
                <w:szCs w:val="20"/>
                <w:u w:val="single"/>
                <w:lang w:val="en-GB" w:eastAsia="zh-CN"/>
              </w:rPr>
              <w:t>two referees and their contact details</w:t>
            </w:r>
          </w:p>
          <w:p w:rsidRPr="0062441A" w:rsidR="005223BF" w:rsidP="006A7D69" w:rsidRDefault="005223BF" w14:paraId="73D90334" w14:textId="77777777">
            <w:pPr>
              <w:autoSpaceDE w:val="0"/>
              <w:autoSpaceDN w:val="0"/>
              <w:adjustRightInd w:val="0"/>
              <w:spacing w:after="0" w:line="240" w:lineRule="auto"/>
              <w:rPr>
                <w:rFonts w:ascii="Arial" w:hAnsi="Arial" w:eastAsia="MS Song" w:cs="Arial"/>
                <w:b/>
                <w:sz w:val="20"/>
                <w:szCs w:val="20"/>
                <w:lang w:val="en-GB" w:eastAsia="zh-CN"/>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4663"/>
              <w:gridCol w:w="4664"/>
            </w:tblGrid>
            <w:tr w:rsidRPr="0062441A" w:rsidR="005223BF" w:rsidTr="006A7D69" w14:paraId="704C509F" w14:textId="77777777">
              <w:tc>
                <w:tcPr>
                  <w:tcW w:w="9327" w:type="dxa"/>
                  <w:gridSpan w:val="2"/>
                  <w:shd w:val="clear" w:color="auto" w:fill="BFBFBF"/>
                </w:tcPr>
                <w:p w:rsidRPr="0062441A" w:rsidR="005223BF" w:rsidP="006A7D69" w:rsidRDefault="005223BF" w14:paraId="675CDB0C" w14:textId="77777777">
                  <w:pPr>
                    <w:autoSpaceDE w:val="0"/>
                    <w:autoSpaceDN w:val="0"/>
                    <w:adjustRightInd w:val="0"/>
                    <w:spacing w:after="0" w:line="240" w:lineRule="auto"/>
                    <w:rPr>
                      <w:rFonts w:ascii="Arial" w:hAnsi="Arial" w:eastAsia="MS Song" w:cs="Arial"/>
                      <w:bCs/>
                      <w:sz w:val="20"/>
                      <w:szCs w:val="20"/>
                      <w:lang w:val="en-GB" w:eastAsia="zh-CN"/>
                    </w:rPr>
                  </w:pPr>
                  <w:r w:rsidRPr="0062441A">
                    <w:rPr>
                      <w:rFonts w:ascii="Arial" w:hAnsi="Arial" w:eastAsia="MS Song" w:cs="Arial"/>
                      <w:bCs/>
                      <w:sz w:val="20"/>
                      <w:szCs w:val="20"/>
                      <w:lang w:val="en-GB" w:eastAsia="zh-CN"/>
                    </w:rPr>
                    <w:t>Referee #1</w:t>
                  </w:r>
                </w:p>
              </w:tc>
            </w:tr>
            <w:tr w:rsidRPr="0062441A" w:rsidR="005223BF" w:rsidTr="006A7D69" w14:paraId="79C72B62" w14:textId="77777777">
              <w:tc>
                <w:tcPr>
                  <w:tcW w:w="4663" w:type="dxa"/>
                  <w:shd w:val="clear" w:color="auto" w:fill="auto"/>
                </w:tcPr>
                <w:p w:rsidRPr="0062441A" w:rsidR="005223BF" w:rsidP="006A7D69" w:rsidRDefault="005223BF" w14:paraId="3ABDC7DE" w14:textId="77777777">
                  <w:pPr>
                    <w:autoSpaceDE w:val="0"/>
                    <w:autoSpaceDN w:val="0"/>
                    <w:adjustRightInd w:val="0"/>
                    <w:spacing w:after="0" w:line="240" w:lineRule="auto"/>
                    <w:rPr>
                      <w:rFonts w:ascii="Arial" w:hAnsi="Arial" w:eastAsia="MS Song" w:cs="Arial"/>
                      <w:bCs/>
                      <w:sz w:val="20"/>
                      <w:szCs w:val="20"/>
                      <w:lang w:val="en-GB" w:eastAsia="zh-CN"/>
                    </w:rPr>
                  </w:pPr>
                  <w:r w:rsidRPr="0062441A">
                    <w:rPr>
                      <w:rFonts w:ascii="Arial" w:hAnsi="Arial" w:eastAsia="MS Song" w:cs="Arial"/>
                      <w:bCs/>
                      <w:sz w:val="20"/>
                      <w:szCs w:val="20"/>
                      <w:lang w:val="en-GB" w:eastAsia="zh-CN"/>
                    </w:rPr>
                    <w:t>Name</w:t>
                  </w:r>
                </w:p>
                <w:p w:rsidRPr="0062441A" w:rsidR="005223BF" w:rsidP="006A7D69" w:rsidRDefault="005223BF" w14:paraId="1DA95CE7" w14:textId="77777777">
                  <w:pPr>
                    <w:autoSpaceDE w:val="0"/>
                    <w:autoSpaceDN w:val="0"/>
                    <w:adjustRightInd w:val="0"/>
                    <w:spacing w:after="0" w:line="240" w:lineRule="auto"/>
                    <w:rPr>
                      <w:rFonts w:ascii="Arial" w:hAnsi="Arial" w:eastAsia="MS Song" w:cs="Arial"/>
                      <w:bCs/>
                      <w:sz w:val="20"/>
                      <w:szCs w:val="20"/>
                      <w:lang w:val="en-GB" w:eastAsia="zh-CN"/>
                    </w:rPr>
                  </w:pPr>
                </w:p>
              </w:tc>
              <w:tc>
                <w:tcPr>
                  <w:tcW w:w="4664" w:type="dxa"/>
                  <w:shd w:val="clear" w:color="auto" w:fill="auto"/>
                </w:tcPr>
                <w:p w:rsidRPr="0062441A" w:rsidR="005223BF" w:rsidP="006A7D69" w:rsidRDefault="005223BF" w14:paraId="055DC7D0" w14:textId="77777777">
                  <w:pPr>
                    <w:autoSpaceDE w:val="0"/>
                    <w:autoSpaceDN w:val="0"/>
                    <w:adjustRightInd w:val="0"/>
                    <w:spacing w:after="0" w:line="240" w:lineRule="auto"/>
                    <w:rPr>
                      <w:rFonts w:ascii="Arial" w:hAnsi="Arial" w:eastAsia="MS Song" w:cs="Arial"/>
                      <w:bCs/>
                      <w:sz w:val="20"/>
                      <w:szCs w:val="20"/>
                      <w:lang w:val="en-GB" w:eastAsia="zh-CN"/>
                    </w:rPr>
                  </w:pPr>
                  <w:r w:rsidRPr="0062441A">
                    <w:rPr>
                      <w:rFonts w:ascii="Arial" w:hAnsi="Arial" w:eastAsia="MS Song" w:cs="Arial"/>
                      <w:bCs/>
                      <w:sz w:val="20"/>
                      <w:szCs w:val="20"/>
                      <w:lang w:val="en-GB" w:eastAsia="zh-CN"/>
                    </w:rPr>
                    <w:t>Institution</w:t>
                  </w:r>
                </w:p>
              </w:tc>
            </w:tr>
            <w:tr w:rsidRPr="0062441A" w:rsidR="005223BF" w:rsidTr="006A7D69" w14:paraId="5B66CB81" w14:textId="77777777">
              <w:tc>
                <w:tcPr>
                  <w:tcW w:w="4663" w:type="dxa"/>
                  <w:shd w:val="clear" w:color="auto" w:fill="auto"/>
                </w:tcPr>
                <w:p w:rsidRPr="0062441A" w:rsidR="005223BF" w:rsidP="006A7D69" w:rsidRDefault="005223BF" w14:paraId="68D850FA" w14:textId="77777777">
                  <w:pPr>
                    <w:autoSpaceDE w:val="0"/>
                    <w:autoSpaceDN w:val="0"/>
                    <w:adjustRightInd w:val="0"/>
                    <w:spacing w:after="0" w:line="240" w:lineRule="auto"/>
                    <w:rPr>
                      <w:rFonts w:ascii="Arial" w:hAnsi="Arial" w:eastAsia="MS Song" w:cs="Arial"/>
                      <w:bCs/>
                      <w:sz w:val="20"/>
                      <w:szCs w:val="20"/>
                      <w:lang w:val="en-GB" w:eastAsia="zh-CN"/>
                    </w:rPr>
                  </w:pPr>
                  <w:r w:rsidRPr="0062441A">
                    <w:rPr>
                      <w:rFonts w:ascii="Arial" w:hAnsi="Arial" w:eastAsia="MS Song" w:cs="Arial"/>
                      <w:bCs/>
                      <w:sz w:val="20"/>
                      <w:szCs w:val="20"/>
                      <w:lang w:val="en-GB" w:eastAsia="zh-CN"/>
                    </w:rPr>
                    <w:t>E-mail address</w:t>
                  </w:r>
                </w:p>
                <w:p w:rsidRPr="0062441A" w:rsidR="005223BF" w:rsidP="006A7D69" w:rsidRDefault="005223BF" w14:paraId="4DA762C2" w14:textId="77777777">
                  <w:pPr>
                    <w:autoSpaceDE w:val="0"/>
                    <w:autoSpaceDN w:val="0"/>
                    <w:adjustRightInd w:val="0"/>
                    <w:spacing w:after="0" w:line="240" w:lineRule="auto"/>
                    <w:rPr>
                      <w:rFonts w:ascii="Arial" w:hAnsi="Arial" w:eastAsia="MS Song" w:cs="Arial"/>
                      <w:bCs/>
                      <w:sz w:val="20"/>
                      <w:szCs w:val="20"/>
                      <w:lang w:val="en-GB" w:eastAsia="zh-CN"/>
                    </w:rPr>
                  </w:pPr>
                </w:p>
              </w:tc>
              <w:tc>
                <w:tcPr>
                  <w:tcW w:w="4664" w:type="dxa"/>
                  <w:shd w:val="clear" w:color="auto" w:fill="auto"/>
                </w:tcPr>
                <w:p w:rsidRPr="0062441A" w:rsidR="005223BF" w:rsidP="006A7D69" w:rsidRDefault="005223BF" w14:paraId="29848172" w14:textId="77777777">
                  <w:pPr>
                    <w:autoSpaceDE w:val="0"/>
                    <w:autoSpaceDN w:val="0"/>
                    <w:adjustRightInd w:val="0"/>
                    <w:spacing w:after="0" w:line="240" w:lineRule="auto"/>
                    <w:rPr>
                      <w:rFonts w:ascii="Arial" w:hAnsi="Arial" w:eastAsia="MS Song" w:cs="Arial"/>
                      <w:bCs/>
                      <w:sz w:val="20"/>
                      <w:szCs w:val="20"/>
                      <w:lang w:val="en-GB" w:eastAsia="zh-CN"/>
                    </w:rPr>
                  </w:pPr>
                  <w:r w:rsidRPr="0062441A">
                    <w:rPr>
                      <w:rFonts w:ascii="Arial" w:hAnsi="Arial" w:eastAsia="MS Song" w:cs="Arial"/>
                      <w:bCs/>
                      <w:sz w:val="20"/>
                      <w:szCs w:val="20"/>
                      <w:lang w:val="en-GB" w:eastAsia="zh-CN"/>
                    </w:rPr>
                    <w:t>Contact number</w:t>
                  </w:r>
                </w:p>
              </w:tc>
            </w:tr>
            <w:tr w:rsidRPr="0062441A" w:rsidR="005223BF" w:rsidTr="006A7D69" w14:paraId="5915C600" w14:textId="77777777">
              <w:tc>
                <w:tcPr>
                  <w:tcW w:w="9327" w:type="dxa"/>
                  <w:gridSpan w:val="2"/>
                  <w:shd w:val="clear" w:color="auto" w:fill="BFBFBF"/>
                </w:tcPr>
                <w:p w:rsidRPr="0062441A" w:rsidR="005223BF" w:rsidP="006A7D69" w:rsidRDefault="005223BF" w14:paraId="1199EC95" w14:textId="77777777">
                  <w:pPr>
                    <w:autoSpaceDE w:val="0"/>
                    <w:autoSpaceDN w:val="0"/>
                    <w:adjustRightInd w:val="0"/>
                    <w:spacing w:after="0" w:line="240" w:lineRule="auto"/>
                    <w:rPr>
                      <w:rFonts w:ascii="Arial" w:hAnsi="Arial" w:eastAsia="MS Song" w:cs="Arial"/>
                      <w:bCs/>
                      <w:sz w:val="20"/>
                      <w:szCs w:val="20"/>
                      <w:lang w:val="en-GB" w:eastAsia="zh-CN"/>
                    </w:rPr>
                  </w:pPr>
                  <w:r w:rsidRPr="0062441A">
                    <w:rPr>
                      <w:rFonts w:ascii="Arial" w:hAnsi="Arial" w:eastAsia="MS Song" w:cs="Arial"/>
                      <w:bCs/>
                      <w:sz w:val="20"/>
                      <w:szCs w:val="20"/>
                      <w:lang w:val="en-GB" w:eastAsia="zh-CN"/>
                    </w:rPr>
                    <w:t>Referee #2</w:t>
                  </w:r>
                </w:p>
              </w:tc>
            </w:tr>
            <w:tr w:rsidRPr="0062441A" w:rsidR="005223BF" w:rsidTr="006A7D69" w14:paraId="39C7490D" w14:textId="77777777">
              <w:tc>
                <w:tcPr>
                  <w:tcW w:w="4663" w:type="dxa"/>
                  <w:shd w:val="clear" w:color="auto" w:fill="auto"/>
                </w:tcPr>
                <w:p w:rsidRPr="0062441A" w:rsidR="005223BF" w:rsidP="006A7D69" w:rsidRDefault="005223BF" w14:paraId="3359DED8" w14:textId="77777777">
                  <w:pPr>
                    <w:autoSpaceDE w:val="0"/>
                    <w:autoSpaceDN w:val="0"/>
                    <w:adjustRightInd w:val="0"/>
                    <w:spacing w:after="0" w:line="240" w:lineRule="auto"/>
                    <w:rPr>
                      <w:rFonts w:ascii="Arial" w:hAnsi="Arial" w:eastAsia="MS Song" w:cs="Arial"/>
                      <w:bCs/>
                      <w:sz w:val="20"/>
                      <w:szCs w:val="20"/>
                      <w:lang w:val="en-GB" w:eastAsia="zh-CN"/>
                    </w:rPr>
                  </w:pPr>
                  <w:r w:rsidRPr="0062441A">
                    <w:rPr>
                      <w:rFonts w:ascii="Arial" w:hAnsi="Arial" w:eastAsia="MS Song" w:cs="Arial"/>
                      <w:bCs/>
                      <w:sz w:val="20"/>
                      <w:szCs w:val="20"/>
                      <w:lang w:val="en-GB" w:eastAsia="zh-CN"/>
                    </w:rPr>
                    <w:t>Name</w:t>
                  </w:r>
                </w:p>
                <w:p w:rsidRPr="0062441A" w:rsidR="005223BF" w:rsidP="006A7D69" w:rsidRDefault="005223BF" w14:paraId="19C6CD14" w14:textId="77777777">
                  <w:pPr>
                    <w:autoSpaceDE w:val="0"/>
                    <w:autoSpaceDN w:val="0"/>
                    <w:adjustRightInd w:val="0"/>
                    <w:spacing w:after="0" w:line="240" w:lineRule="auto"/>
                    <w:rPr>
                      <w:rFonts w:ascii="Arial" w:hAnsi="Arial" w:eastAsia="MS Song" w:cs="Arial"/>
                      <w:bCs/>
                      <w:sz w:val="20"/>
                      <w:szCs w:val="20"/>
                      <w:lang w:val="en-GB" w:eastAsia="zh-CN"/>
                    </w:rPr>
                  </w:pPr>
                </w:p>
              </w:tc>
              <w:tc>
                <w:tcPr>
                  <w:tcW w:w="4664" w:type="dxa"/>
                  <w:shd w:val="clear" w:color="auto" w:fill="auto"/>
                </w:tcPr>
                <w:p w:rsidRPr="0062441A" w:rsidR="005223BF" w:rsidP="006A7D69" w:rsidRDefault="005223BF" w14:paraId="7AB62C1D" w14:textId="77777777">
                  <w:pPr>
                    <w:autoSpaceDE w:val="0"/>
                    <w:autoSpaceDN w:val="0"/>
                    <w:adjustRightInd w:val="0"/>
                    <w:spacing w:after="0" w:line="240" w:lineRule="auto"/>
                    <w:rPr>
                      <w:rFonts w:ascii="Arial" w:hAnsi="Arial" w:eastAsia="MS Song" w:cs="Arial"/>
                      <w:bCs/>
                      <w:sz w:val="20"/>
                      <w:szCs w:val="20"/>
                      <w:lang w:val="en-GB" w:eastAsia="zh-CN"/>
                    </w:rPr>
                  </w:pPr>
                  <w:r w:rsidRPr="0062441A">
                    <w:rPr>
                      <w:rFonts w:ascii="Arial" w:hAnsi="Arial" w:eastAsia="MS Song" w:cs="Arial"/>
                      <w:bCs/>
                      <w:sz w:val="20"/>
                      <w:szCs w:val="20"/>
                      <w:lang w:val="en-GB" w:eastAsia="zh-CN"/>
                    </w:rPr>
                    <w:t>Institution</w:t>
                  </w:r>
                </w:p>
              </w:tc>
            </w:tr>
            <w:tr w:rsidRPr="0062441A" w:rsidR="005223BF" w:rsidTr="006A7D69" w14:paraId="26919AA4" w14:textId="77777777">
              <w:tc>
                <w:tcPr>
                  <w:tcW w:w="4663" w:type="dxa"/>
                  <w:shd w:val="clear" w:color="auto" w:fill="auto"/>
                </w:tcPr>
                <w:p w:rsidRPr="0062441A" w:rsidR="005223BF" w:rsidP="006A7D69" w:rsidRDefault="005223BF" w14:paraId="2D4A3C95" w14:textId="77777777">
                  <w:pPr>
                    <w:autoSpaceDE w:val="0"/>
                    <w:autoSpaceDN w:val="0"/>
                    <w:adjustRightInd w:val="0"/>
                    <w:spacing w:after="0" w:line="240" w:lineRule="auto"/>
                    <w:rPr>
                      <w:rFonts w:ascii="Arial" w:hAnsi="Arial" w:eastAsia="MS Song" w:cs="Arial"/>
                      <w:bCs/>
                      <w:sz w:val="20"/>
                      <w:szCs w:val="20"/>
                      <w:lang w:val="en-GB" w:eastAsia="zh-CN"/>
                    </w:rPr>
                  </w:pPr>
                  <w:r w:rsidRPr="0062441A">
                    <w:rPr>
                      <w:rFonts w:ascii="Arial" w:hAnsi="Arial" w:eastAsia="MS Song" w:cs="Arial"/>
                      <w:bCs/>
                      <w:sz w:val="20"/>
                      <w:szCs w:val="20"/>
                      <w:lang w:val="en-GB" w:eastAsia="zh-CN"/>
                    </w:rPr>
                    <w:t>E-mail address</w:t>
                  </w:r>
                </w:p>
                <w:p w:rsidRPr="0062441A" w:rsidR="005223BF" w:rsidP="006A7D69" w:rsidRDefault="005223BF" w14:paraId="1402F733" w14:textId="77777777">
                  <w:pPr>
                    <w:autoSpaceDE w:val="0"/>
                    <w:autoSpaceDN w:val="0"/>
                    <w:adjustRightInd w:val="0"/>
                    <w:spacing w:after="0" w:line="240" w:lineRule="auto"/>
                    <w:rPr>
                      <w:rFonts w:ascii="Arial" w:hAnsi="Arial" w:eastAsia="MS Song" w:cs="Arial"/>
                      <w:bCs/>
                      <w:sz w:val="20"/>
                      <w:szCs w:val="20"/>
                      <w:lang w:val="en-GB" w:eastAsia="zh-CN"/>
                    </w:rPr>
                  </w:pPr>
                </w:p>
              </w:tc>
              <w:tc>
                <w:tcPr>
                  <w:tcW w:w="4664" w:type="dxa"/>
                  <w:shd w:val="clear" w:color="auto" w:fill="auto"/>
                </w:tcPr>
                <w:p w:rsidRPr="0062441A" w:rsidR="005223BF" w:rsidP="006A7D69" w:rsidRDefault="005223BF" w14:paraId="50D2158D" w14:textId="77777777">
                  <w:pPr>
                    <w:autoSpaceDE w:val="0"/>
                    <w:autoSpaceDN w:val="0"/>
                    <w:adjustRightInd w:val="0"/>
                    <w:spacing w:after="0" w:line="240" w:lineRule="auto"/>
                    <w:rPr>
                      <w:rFonts w:ascii="Arial" w:hAnsi="Arial" w:eastAsia="MS Song" w:cs="Arial"/>
                      <w:bCs/>
                      <w:sz w:val="20"/>
                      <w:szCs w:val="20"/>
                      <w:lang w:val="en-GB" w:eastAsia="zh-CN"/>
                    </w:rPr>
                  </w:pPr>
                  <w:r w:rsidRPr="0062441A">
                    <w:rPr>
                      <w:rFonts w:ascii="Arial" w:hAnsi="Arial" w:eastAsia="MS Song" w:cs="Arial"/>
                      <w:bCs/>
                      <w:sz w:val="20"/>
                      <w:szCs w:val="20"/>
                      <w:lang w:val="en-GB" w:eastAsia="zh-CN"/>
                    </w:rPr>
                    <w:t>Contact number</w:t>
                  </w:r>
                </w:p>
              </w:tc>
            </w:tr>
          </w:tbl>
          <w:p w:rsidRPr="0062441A" w:rsidR="005223BF" w:rsidP="006A7D69" w:rsidRDefault="005223BF" w14:paraId="3F0F2BC0" w14:textId="77777777">
            <w:pPr>
              <w:autoSpaceDE w:val="0"/>
              <w:autoSpaceDN w:val="0"/>
              <w:adjustRightInd w:val="0"/>
              <w:spacing w:after="0" w:line="240" w:lineRule="auto"/>
              <w:rPr>
                <w:rFonts w:ascii="Arial" w:hAnsi="Arial" w:eastAsia="MS Song" w:cs="Arial"/>
                <w:bCs/>
                <w:i/>
                <w:iCs/>
                <w:sz w:val="20"/>
                <w:szCs w:val="20"/>
                <w:lang w:val="en-GB" w:eastAsia="zh-CN"/>
              </w:rPr>
            </w:pPr>
          </w:p>
          <w:p w:rsidRPr="0062441A" w:rsidR="005223BF" w:rsidP="006A7D69" w:rsidRDefault="005223BF" w14:paraId="440E3898" w14:textId="77777777">
            <w:pPr>
              <w:autoSpaceDE w:val="0"/>
              <w:autoSpaceDN w:val="0"/>
              <w:adjustRightInd w:val="0"/>
              <w:spacing w:after="0" w:line="240" w:lineRule="auto"/>
              <w:rPr>
                <w:rFonts w:ascii="Arial" w:hAnsi="Arial" w:eastAsia="MS Song" w:cs="Arial"/>
                <w:bCs/>
                <w:i/>
                <w:iCs/>
                <w:sz w:val="20"/>
                <w:szCs w:val="20"/>
                <w:lang w:val="en-GB" w:eastAsia="zh-CN"/>
              </w:rPr>
            </w:pPr>
            <w:r w:rsidRPr="0062441A">
              <w:rPr>
                <w:rFonts w:ascii="Arial" w:hAnsi="Arial" w:eastAsia="MS Song" w:cs="Arial"/>
                <w:bCs/>
                <w:i/>
                <w:iCs/>
                <w:sz w:val="20"/>
                <w:szCs w:val="20"/>
                <w:lang w:val="en-GB" w:eastAsia="zh-CN"/>
              </w:rPr>
              <w:t xml:space="preserve">For student applicants, also kindly provide: </w:t>
            </w:r>
          </w:p>
          <w:p w:rsidRPr="0062441A" w:rsidR="005223BF" w:rsidP="006A7D69" w:rsidRDefault="005223BF" w14:paraId="709E02DF" w14:textId="77777777">
            <w:pPr>
              <w:numPr>
                <w:ilvl w:val="0"/>
                <w:numId w:val="7"/>
              </w:numPr>
              <w:autoSpaceDE w:val="0"/>
              <w:autoSpaceDN w:val="0"/>
              <w:adjustRightInd w:val="0"/>
              <w:spacing w:after="0" w:line="240" w:lineRule="auto"/>
              <w:rPr>
                <w:rFonts w:ascii="Arial" w:hAnsi="Arial" w:eastAsia="MS Song" w:cs="Arial"/>
                <w:bCs/>
                <w:i/>
                <w:iCs/>
                <w:sz w:val="20"/>
                <w:szCs w:val="20"/>
                <w:lang w:val="en-GB" w:eastAsia="zh-CN"/>
              </w:rPr>
            </w:pPr>
            <w:r w:rsidRPr="0062441A">
              <w:rPr>
                <w:rFonts w:ascii="Arial" w:hAnsi="Arial" w:eastAsia="MS Song" w:cs="Arial"/>
                <w:b/>
                <w:i/>
                <w:iCs/>
                <w:sz w:val="20"/>
                <w:szCs w:val="20"/>
                <w:u w:val="single"/>
                <w:lang w:val="en-GB" w:eastAsia="zh-CN"/>
              </w:rPr>
              <w:t>proof of affiliation</w:t>
            </w:r>
            <w:r w:rsidRPr="0062441A">
              <w:rPr>
                <w:rFonts w:ascii="Arial" w:hAnsi="Arial" w:eastAsia="MS Song" w:cs="Arial"/>
                <w:bCs/>
                <w:i/>
                <w:iCs/>
                <w:sz w:val="20"/>
                <w:szCs w:val="20"/>
                <w:lang w:val="en-GB" w:eastAsia="zh-CN"/>
              </w:rPr>
              <w:t xml:space="preserve"> in the form of an </w:t>
            </w:r>
            <w:r w:rsidRPr="0062441A">
              <w:rPr>
                <w:rFonts w:ascii="Arial" w:hAnsi="Arial" w:eastAsia="MS Song" w:cs="Arial"/>
                <w:b/>
                <w:i/>
                <w:iCs/>
                <w:sz w:val="20"/>
                <w:szCs w:val="20"/>
                <w:u w:val="single"/>
                <w:lang w:val="en-GB" w:eastAsia="zh-CN"/>
              </w:rPr>
              <w:t>endorsed letter</w:t>
            </w:r>
            <w:r w:rsidRPr="0062441A">
              <w:rPr>
                <w:rFonts w:ascii="Arial" w:hAnsi="Arial" w:eastAsia="MS Song" w:cs="Arial"/>
                <w:bCs/>
                <w:i/>
                <w:iCs/>
                <w:sz w:val="20"/>
                <w:szCs w:val="20"/>
                <w:lang w:val="en-GB" w:eastAsia="zh-CN"/>
              </w:rPr>
              <w:t xml:space="preserve"> from your educational or research institution</w:t>
            </w:r>
          </w:p>
          <w:p w:rsidRPr="0062441A" w:rsidR="005223BF" w:rsidP="006A7D69" w:rsidRDefault="005223BF" w14:paraId="78E1152D" w14:textId="539536B6">
            <w:pPr>
              <w:numPr>
                <w:ilvl w:val="0"/>
                <w:numId w:val="7"/>
              </w:numPr>
              <w:autoSpaceDE w:val="0"/>
              <w:autoSpaceDN w:val="0"/>
              <w:adjustRightInd w:val="0"/>
              <w:spacing w:after="0" w:line="240" w:lineRule="auto"/>
              <w:rPr>
                <w:rFonts w:ascii="Arial" w:hAnsi="Arial" w:eastAsia="MS Song" w:cs="Arial"/>
                <w:bCs/>
                <w:i/>
                <w:iCs/>
                <w:sz w:val="20"/>
                <w:szCs w:val="20"/>
                <w:lang w:val="en-GB" w:eastAsia="zh-CN"/>
              </w:rPr>
            </w:pPr>
            <w:r w:rsidRPr="0062441A">
              <w:rPr>
                <w:rFonts w:ascii="Arial" w:hAnsi="Arial" w:eastAsia="MS Song" w:cs="Arial"/>
                <w:b/>
                <w:i/>
                <w:iCs/>
                <w:sz w:val="20"/>
                <w:szCs w:val="20"/>
                <w:u w:val="single"/>
                <w:lang w:val="en-GB" w:eastAsia="zh-CN"/>
              </w:rPr>
              <w:t xml:space="preserve">curriculum vitae of the Principal Investigator/Supervisor </w:t>
            </w:r>
            <w:r w:rsidRPr="0062441A">
              <w:rPr>
                <w:rFonts w:ascii="Arial" w:hAnsi="Arial" w:eastAsia="MS Song" w:cs="Arial"/>
                <w:bCs/>
                <w:i/>
                <w:iCs/>
                <w:sz w:val="20"/>
                <w:szCs w:val="20"/>
                <w:lang w:val="en-GB" w:eastAsia="zh-CN"/>
              </w:rPr>
              <w:t xml:space="preserve">(if he/she has not formerly successfully applied for research funding/collaboration with </w:t>
            </w:r>
            <w:r w:rsidR="006A3262">
              <w:rPr>
                <w:rFonts w:ascii="Arial" w:hAnsi="Arial" w:eastAsia="MS Song" w:cs="Arial"/>
                <w:bCs/>
                <w:i/>
                <w:iCs/>
                <w:sz w:val="20"/>
                <w:szCs w:val="20"/>
                <w:lang w:val="en-GB" w:eastAsia="zh-CN"/>
              </w:rPr>
              <w:t>MWG</w:t>
            </w:r>
            <w:r w:rsidRPr="0062441A">
              <w:rPr>
                <w:rFonts w:ascii="Arial" w:hAnsi="Arial" w:eastAsia="MS Song" w:cs="Arial"/>
                <w:bCs/>
                <w:i/>
                <w:iCs/>
                <w:sz w:val="20"/>
                <w:szCs w:val="20"/>
                <w:lang w:val="en-GB" w:eastAsia="zh-CN"/>
              </w:rPr>
              <w:t xml:space="preserve">)     </w:t>
            </w:r>
          </w:p>
          <w:p w:rsidRPr="0062441A" w:rsidR="005223BF" w:rsidP="006A7D69" w:rsidRDefault="005223BF" w14:paraId="6DF65C67" w14:textId="77777777">
            <w:pPr>
              <w:autoSpaceDE w:val="0"/>
              <w:autoSpaceDN w:val="0"/>
              <w:adjustRightInd w:val="0"/>
              <w:spacing w:after="0" w:line="240" w:lineRule="auto"/>
              <w:ind w:left="720"/>
              <w:rPr>
                <w:rFonts w:ascii="Arial" w:hAnsi="Arial" w:eastAsia="MS Song" w:cs="Arial"/>
                <w:bCs/>
                <w:sz w:val="20"/>
                <w:szCs w:val="20"/>
                <w:lang w:val="en-GB" w:eastAsia="zh-CN"/>
              </w:rPr>
            </w:pPr>
            <w:r w:rsidRPr="0062441A">
              <w:rPr>
                <w:rFonts w:ascii="Arial" w:hAnsi="Arial" w:eastAsia="MS Song" w:cs="Arial"/>
                <w:bCs/>
                <w:sz w:val="20"/>
                <w:szCs w:val="20"/>
                <w:lang w:val="en-GB" w:eastAsia="zh-CN"/>
              </w:rPr>
              <w:t xml:space="preserve"> </w:t>
            </w:r>
          </w:p>
        </w:tc>
      </w:tr>
    </w:tbl>
    <w:p w:rsidR="001A7EA5" w:rsidRDefault="001A7EA5" w14:paraId="0F6298F9" w14:textId="77777777"/>
    <w:tbl>
      <w:tblPr>
        <w:tblW w:w="9540"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99" w:type="dxa"/>
          <w:right w:w="99" w:type="dxa"/>
        </w:tblCellMar>
        <w:tblLook w:val="0000" w:firstRow="0" w:lastRow="0" w:firstColumn="0" w:lastColumn="0" w:noHBand="0" w:noVBand="0"/>
      </w:tblPr>
      <w:tblGrid>
        <w:gridCol w:w="9540"/>
      </w:tblGrid>
      <w:tr w:rsidR="005223BF" w:rsidTr="006A7D69" w14:paraId="379E629A" w14:textId="77777777">
        <w:trPr>
          <w:trHeight w:val="368"/>
        </w:trPr>
        <w:tc>
          <w:tcPr>
            <w:tcW w:w="9540" w:type="dxa"/>
            <w:tcBorders>
              <w:top w:val="single" w:color="auto" w:sz="4" w:space="0"/>
            </w:tcBorders>
            <w:shd w:val="clear" w:color="auto" w:fill="C0C0C0"/>
          </w:tcPr>
          <w:p w:rsidRPr="002A0282" w:rsidR="005223BF" w:rsidP="006A7D69" w:rsidRDefault="005223BF" w14:paraId="04792C1F" w14:textId="4A94A8FE">
            <w:pPr>
              <w:autoSpaceDE w:val="0"/>
              <w:autoSpaceDN w:val="0"/>
              <w:adjustRightInd w:val="0"/>
              <w:spacing w:after="0" w:line="240" w:lineRule="auto"/>
              <w:rPr>
                <w:rFonts w:ascii="Arial" w:hAnsi="Arial" w:eastAsia="MS Song" w:cs="Arial"/>
                <w:b/>
                <w:sz w:val="20"/>
                <w:szCs w:val="20"/>
                <w:lang w:val="en-GB" w:eastAsia="zh-CN"/>
              </w:rPr>
            </w:pPr>
            <w:r>
              <w:rPr>
                <w:rFonts w:ascii="Arial" w:hAnsi="Arial" w:eastAsia="MS Song" w:cs="Arial"/>
                <w:b/>
                <w:sz w:val="20"/>
                <w:szCs w:val="20"/>
                <w:lang w:val="en-GB" w:eastAsia="zh-CN"/>
              </w:rPr>
              <w:t>P</w:t>
            </w:r>
            <w:r w:rsidRPr="002A0282">
              <w:rPr>
                <w:rFonts w:ascii="Arial" w:hAnsi="Arial" w:eastAsia="MS Song" w:cs="Arial"/>
                <w:b/>
                <w:sz w:val="20"/>
                <w:szCs w:val="20"/>
                <w:lang w:val="en-GB" w:eastAsia="zh-CN"/>
              </w:rPr>
              <w:t>art I</w:t>
            </w:r>
            <w:r w:rsidR="003D3B83">
              <w:rPr>
                <w:rFonts w:ascii="Arial" w:hAnsi="Arial" w:eastAsia="MS Song" w:cs="Arial"/>
                <w:b/>
                <w:sz w:val="20"/>
                <w:szCs w:val="20"/>
                <w:lang w:val="en-GB" w:eastAsia="zh-CN"/>
              </w:rPr>
              <w:t>V</w:t>
            </w:r>
            <w:r w:rsidRPr="002A0282">
              <w:rPr>
                <w:rFonts w:ascii="Arial" w:hAnsi="Arial" w:eastAsia="MS Song" w:cs="Arial"/>
                <w:b/>
                <w:sz w:val="20"/>
                <w:szCs w:val="20"/>
                <w:lang w:val="en-GB" w:eastAsia="zh-CN"/>
              </w:rPr>
              <w:t xml:space="preserve"> – Project </w:t>
            </w:r>
            <w:r>
              <w:rPr>
                <w:rFonts w:ascii="Arial" w:hAnsi="Arial" w:eastAsia="MS Song" w:cs="Arial"/>
                <w:b/>
                <w:sz w:val="20"/>
                <w:szCs w:val="20"/>
                <w:lang w:val="en-GB" w:eastAsia="zh-CN"/>
              </w:rPr>
              <w:t>d</w:t>
            </w:r>
            <w:r w:rsidRPr="002A0282">
              <w:rPr>
                <w:rFonts w:ascii="Arial" w:hAnsi="Arial" w:eastAsia="MS Song" w:cs="Arial"/>
                <w:b/>
                <w:sz w:val="20"/>
                <w:szCs w:val="20"/>
                <w:lang w:val="en-GB" w:eastAsia="zh-CN"/>
              </w:rPr>
              <w:t>etails</w:t>
            </w:r>
          </w:p>
        </w:tc>
      </w:tr>
      <w:tr w:rsidR="005223BF" w:rsidTr="006A7D69" w14:paraId="346580CE" w14:textId="77777777">
        <w:trPr>
          <w:trHeight w:val="368"/>
        </w:trPr>
        <w:tc>
          <w:tcPr>
            <w:tcW w:w="9540" w:type="dxa"/>
            <w:shd w:val="clear" w:color="auto" w:fill="auto"/>
          </w:tcPr>
          <w:p w:rsidRPr="000233C9" w:rsidR="005223BF" w:rsidP="000233C9" w:rsidRDefault="005223BF" w14:paraId="52397068" w14:textId="43005214">
            <w:pPr>
              <w:pStyle w:val="ListParagraph"/>
              <w:numPr>
                <w:ilvl w:val="0"/>
                <w:numId w:val="18"/>
              </w:numPr>
              <w:autoSpaceDE w:val="0"/>
              <w:autoSpaceDN w:val="0"/>
              <w:adjustRightInd w:val="0"/>
              <w:spacing w:after="0" w:line="240" w:lineRule="auto"/>
              <w:rPr>
                <w:rFonts w:ascii="Arial" w:hAnsi="Arial" w:eastAsia="MS Song" w:cs="Arial"/>
                <w:i/>
                <w:color w:val="806000" w:themeColor="accent4" w:themeShade="80"/>
                <w:sz w:val="20"/>
                <w:szCs w:val="20"/>
                <w:lang w:val="en-GB" w:eastAsia="zh-CN"/>
              </w:rPr>
            </w:pPr>
            <w:commentRangeStart w:id="19"/>
            <w:r w:rsidRPr="000233C9">
              <w:rPr>
                <w:rFonts w:ascii="Arial" w:hAnsi="Arial" w:eastAsia="MS Song" w:cs="Arial"/>
                <w:b/>
                <w:sz w:val="20"/>
                <w:szCs w:val="20"/>
                <w:lang w:val="en-GB" w:eastAsia="zh-CN"/>
              </w:rPr>
              <w:t>Summary of proposed project:</w:t>
            </w:r>
            <w:commentRangeEnd w:id="19"/>
            <w:r w:rsidR="005C397C">
              <w:rPr>
                <w:rStyle w:val="CommentReference"/>
              </w:rPr>
              <w:commentReference w:id="19"/>
            </w:r>
          </w:p>
          <w:p w:rsidRPr="000233C9" w:rsidR="000233C9" w:rsidP="000233C9" w:rsidRDefault="000233C9" w14:paraId="3507E46A" w14:textId="77777777">
            <w:pPr>
              <w:pStyle w:val="ListParagraph"/>
              <w:autoSpaceDE w:val="0"/>
              <w:autoSpaceDN w:val="0"/>
              <w:adjustRightInd w:val="0"/>
              <w:spacing w:after="0" w:line="240" w:lineRule="auto"/>
              <w:rPr>
                <w:rFonts w:ascii="Arial" w:hAnsi="Arial" w:eastAsia="MS Song" w:cs="Arial"/>
                <w:b/>
                <w:sz w:val="20"/>
                <w:szCs w:val="20"/>
                <w:lang w:val="en-GB" w:eastAsia="zh-CN"/>
              </w:rPr>
            </w:pPr>
          </w:p>
          <w:p w:rsidR="00753789" w:rsidP="000233C9" w:rsidRDefault="000233C9" w14:paraId="3A3B1B23" w14:textId="3EB9E3A3">
            <w:r>
              <w:t>The theory of contrafreeloading</w:t>
            </w:r>
            <w:ins w:author="Dajun Wang" w:date="2022-09-05T08:56:00Z" w:id="20">
              <w:r w:rsidR="006B55AC">
                <w:t xml:space="preserve"> </w:t>
              </w:r>
              <w:commentRangeStart w:id="21"/>
              <w:r w:rsidR="006B55AC">
                <w:t>(CFL)</w:t>
              </w:r>
            </w:ins>
            <w:r>
              <w:t xml:space="preserve"> </w:t>
            </w:r>
            <w:commentRangeEnd w:id="21"/>
            <w:r w:rsidR="00E17D60">
              <w:rPr>
                <w:rStyle w:val="CommentReference"/>
              </w:rPr>
              <w:commentReference w:id="21"/>
            </w:r>
            <w:ins w:author="Dajun Wang" w:date="2022-09-05T08:56:00Z" w:id="22">
              <w:r w:rsidR="006B55AC">
                <w:t>W</w:t>
              </w:r>
            </w:ins>
            <w:r>
              <w:t>suggests that animals in captive situations, when given the option, would willingly spend time and effort to obtain food even when the same resource is freely available. In large free-flight, mixed species aviaries,</w:t>
            </w:r>
            <w:r w:rsidR="00076F1C">
              <w:t xml:space="preserve"> such as the Fragile </w:t>
            </w:r>
            <w:r w:rsidR="00DA3FF6">
              <w:t>Forest, due</w:t>
            </w:r>
            <w:r>
              <w:t xml:space="preserve"> to the natural foliage and space available</w:t>
            </w:r>
            <w:ins w:author="Dajun Wang" w:date="2022-09-05T08:47:00Z" w:id="23">
              <w:r w:rsidR="008E4110">
                <w:t>,</w:t>
              </w:r>
            </w:ins>
            <w:r w:rsidR="00076F1C">
              <w:t xml:space="preserve"> </w:t>
            </w:r>
            <w:r>
              <w:t xml:space="preserve">the environment itself has </w:t>
            </w:r>
            <w:del w:author="Dajun Wang" w:date="2022-09-05T08:47:00Z" w:id="24">
              <w:r w:rsidDel="008E4110">
                <w:delText xml:space="preserve">rather </w:delText>
              </w:r>
            </w:del>
            <w:r>
              <w:t xml:space="preserve">many avenues of stimulus. However, food presentation in these settings is usually </w:t>
            </w:r>
            <w:del w:author="Dajun Wang" w:date="2022-09-05T08:47:00Z" w:id="25">
              <w:r w:rsidDel="008E4110" w:rsidR="00C14F06">
                <w:delText xml:space="preserve">still </w:delText>
              </w:r>
            </w:del>
            <w:r w:rsidR="00C14F06">
              <w:t>kept</w:t>
            </w:r>
            <w:r>
              <w:t xml:space="preserve"> rudimentary</w:t>
            </w:r>
            <w:r w:rsidR="00C14F06">
              <w:t xml:space="preserve"> for</w:t>
            </w:r>
            <w:r w:rsidR="00236C9A">
              <w:t xml:space="preserve"> the sake of ease of handling and sanitation</w:t>
            </w:r>
            <w:r>
              <w:t>.</w:t>
            </w:r>
            <w:r w:rsidR="00A85C7C">
              <w:t xml:space="preserve"> If contrafreeloading </w:t>
            </w:r>
            <w:r w:rsidR="008B1536">
              <w:t>does indeed exist</w:t>
            </w:r>
            <w:r w:rsidR="00CD3F2D">
              <w:t xml:space="preserve">, enrichment feeders can be a viable alternative that </w:t>
            </w:r>
            <w:del w:author="Dajun Wang" w:date="2022-09-05T08:48:00Z" w:id="26">
              <w:r w:rsidDel="008E4110" w:rsidR="00CD3F2D">
                <w:delText xml:space="preserve">allows </w:delText>
              </w:r>
            </w:del>
            <w:ins w:author="Dajun Wang" w:date="2022-09-05T08:48:00Z" w:id="27">
              <w:r w:rsidR="008E4110">
                <w:t>encourages</w:t>
              </w:r>
              <w:r w:rsidR="008E4110">
                <w:t xml:space="preserve"> </w:t>
              </w:r>
            </w:ins>
            <w:r w:rsidR="00CD3F2D">
              <w:t xml:space="preserve">for </w:t>
            </w:r>
            <w:r w:rsidR="00025295">
              <w:t xml:space="preserve">natural foraging </w:t>
            </w:r>
            <w:del w:author="Dajun Wang" w:date="2022-09-05T08:48:00Z" w:id="28">
              <w:r w:rsidDel="008E4110" w:rsidR="00025295">
                <w:delText>conditions</w:delText>
              </w:r>
              <w:r w:rsidDel="008E4110" w:rsidR="00F812BF">
                <w:delText xml:space="preserve"> </w:delText>
              </w:r>
            </w:del>
            <w:ins w:author="Dajun Wang" w:date="2022-09-05T08:48:00Z" w:id="29">
              <w:r w:rsidR="008E4110">
                <w:t>behaviours</w:t>
              </w:r>
              <w:r w:rsidR="008E4110">
                <w:t xml:space="preserve"> </w:t>
              </w:r>
            </w:ins>
            <w:r w:rsidR="00F812BF">
              <w:t xml:space="preserve">not just in the exhibit, </w:t>
            </w:r>
            <w:commentRangeStart w:id="30"/>
            <w:r w:rsidR="00F812BF">
              <w:t>but in the</w:t>
            </w:r>
            <w:r w:rsidR="002C7AB4">
              <w:t xml:space="preserve"> dens as</w:t>
            </w:r>
            <w:r w:rsidR="00C765C4">
              <w:t xml:space="preserve"> well.</w:t>
            </w:r>
            <w:r w:rsidR="00C805C6">
              <w:t xml:space="preserve"> </w:t>
            </w:r>
            <w:commentRangeEnd w:id="30"/>
            <w:r w:rsidR="00821B4A">
              <w:rPr>
                <w:rStyle w:val="CommentReference"/>
              </w:rPr>
              <w:commentReference w:id="30"/>
            </w:r>
          </w:p>
          <w:p w:rsidR="00DA1526" w:rsidP="002834AB" w:rsidRDefault="000233C9" w14:paraId="7732E1D8" w14:textId="0C6B62CB">
            <w:r>
              <w:t xml:space="preserve">The aim of this study will be to assess the implementation of enrichment devices as an alternative feeding method for mixed species aviaries. </w:t>
            </w:r>
            <w:ins w:author="Dajun Wang" w:date="2022-09-05T08:50:00Z" w:id="31">
              <w:r w:rsidR="00174FBF">
                <w:t xml:space="preserve">Properties pertaining to </w:t>
              </w:r>
            </w:ins>
            <w:del w:author="Dajun Wang" w:date="2022-09-05T08:50:00Z" w:id="32">
              <w:r w:rsidDel="00174FBF">
                <w:delText>C</w:delText>
              </w:r>
            </w:del>
            <w:ins w:author="Dajun Wang" w:date="2022-09-05T08:50:00Z" w:id="33">
              <w:r w:rsidR="00174FBF">
                <w:t>c</w:t>
              </w:r>
            </w:ins>
            <w:r>
              <w:t xml:space="preserve">ontrafreeloading </w:t>
            </w:r>
            <w:ins w:author="Dajun Wang" w:date="2022-09-05T08:50:00Z" w:id="34">
              <w:r w:rsidR="00174FBF">
                <w:t xml:space="preserve">(e.g., duration and/or frequency of &lt;behaviour&gt;) </w:t>
              </w:r>
            </w:ins>
            <w:r>
              <w:t xml:space="preserve">will be used to measure the efficacy of usage of the devices from the various species that reside in the Fragile Forest aviary. </w:t>
            </w:r>
            <w:commentRangeStart w:id="35"/>
            <w:r>
              <w:t>This study will also be assessing the theory on ring-tailed lemurs</w:t>
            </w:r>
            <w:r w:rsidR="00011445">
              <w:t xml:space="preserve"> during the days that they are kept</w:t>
            </w:r>
            <w:r>
              <w:t xml:space="preserve"> back-of-house </w:t>
            </w:r>
            <w:r w:rsidR="00806766">
              <w:t xml:space="preserve">(BOH) </w:t>
            </w:r>
            <w:r>
              <w:t>to observe for any differences when there is a change in the complexity and size of the environment.</w:t>
            </w:r>
            <w:r w:rsidR="003B1A18">
              <w:t xml:space="preserve"> </w:t>
            </w:r>
            <w:commentRangeEnd w:id="35"/>
            <w:r w:rsidR="00750561">
              <w:rPr>
                <w:rStyle w:val="CommentReference"/>
              </w:rPr>
              <w:commentReference w:id="35"/>
            </w:r>
            <w:r w:rsidR="00F87797">
              <w:t xml:space="preserve">Contrafreeloading will be </w:t>
            </w:r>
            <w:r w:rsidR="004B2B58">
              <w:t xml:space="preserve">compared </w:t>
            </w:r>
            <w:r w:rsidR="00D50CC9">
              <w:t xml:space="preserve">across four </w:t>
            </w:r>
            <w:r w:rsidR="0040409F">
              <w:t xml:space="preserve">different </w:t>
            </w:r>
            <w:r w:rsidR="00101FBA">
              <w:t xml:space="preserve">feeding devices </w:t>
            </w:r>
            <w:r w:rsidR="00C32503">
              <w:t xml:space="preserve">in </w:t>
            </w:r>
            <w:r w:rsidR="00920536">
              <w:t>the two different captive environments.</w:t>
            </w:r>
            <w:r w:rsidR="00B15AA7">
              <w:t xml:space="preserve"> </w:t>
            </w:r>
            <w:r w:rsidR="000E3EA7">
              <w:t xml:space="preserve">The total </w:t>
            </w:r>
            <w:r w:rsidR="0001725C">
              <w:t xml:space="preserve">duration and number of individuals interacting with </w:t>
            </w:r>
            <w:r w:rsidR="00822285">
              <w:t xml:space="preserve">four </w:t>
            </w:r>
            <w:r w:rsidR="004529FB">
              <w:t xml:space="preserve">different </w:t>
            </w:r>
            <w:r w:rsidR="0001725C">
              <w:t xml:space="preserve">devices over a </w:t>
            </w:r>
            <w:r w:rsidR="009C305E">
              <w:t>three-hour</w:t>
            </w:r>
            <w:r w:rsidR="0001725C">
              <w:t xml:space="preserve"> period will be used </w:t>
            </w:r>
            <w:r w:rsidR="00E8552A">
              <w:t>to</w:t>
            </w:r>
            <w:r w:rsidR="00334282">
              <w:t xml:space="preserve"> ascertain the </w:t>
            </w:r>
            <w:r w:rsidR="0055561B">
              <w:t>preference for</w:t>
            </w:r>
            <w:r w:rsidR="003F3234">
              <w:t xml:space="preserve"> feeding devices over the plated food.</w:t>
            </w:r>
            <w:r w:rsidR="00827CD6">
              <w:t xml:space="preserve"> The </w:t>
            </w:r>
            <w:r w:rsidR="0058763F">
              <w:t>four</w:t>
            </w:r>
            <w:r w:rsidR="004529FB">
              <w:t xml:space="preserve"> types of devices are </w:t>
            </w:r>
            <w:r w:rsidR="00F576DC">
              <w:t xml:space="preserve">to encourage </w:t>
            </w:r>
            <w:r w:rsidR="00924011">
              <w:t>different interactions and behaviours</w:t>
            </w:r>
            <w:r w:rsidR="00876E24">
              <w:t xml:space="preserve"> to better determine </w:t>
            </w:r>
            <w:commentRangeStart w:id="36"/>
            <w:r w:rsidR="00876E24">
              <w:t>if the interactions</w:t>
            </w:r>
            <w:r w:rsidR="000C27AC">
              <w:t xml:space="preserve"> are towards the presence of the device</w:t>
            </w:r>
            <w:r w:rsidR="0095262B">
              <w:t xml:space="preserve"> or</w:t>
            </w:r>
            <w:r w:rsidR="002D7D07">
              <w:t xml:space="preserve"> the design of the device.</w:t>
            </w:r>
            <w:commentRangeEnd w:id="36"/>
            <w:r w:rsidR="005A2E5E">
              <w:rPr>
                <w:rStyle w:val="CommentReference"/>
              </w:rPr>
              <w:commentReference w:id="36"/>
            </w:r>
          </w:p>
          <w:p w:rsidRPr="000233C9" w:rsidR="0058502B" w:rsidP="002834AB" w:rsidRDefault="0058502B" w14:paraId="009A240C" w14:textId="371B270D">
            <w:pPr>
              <w:rPr>
                <w:rFonts w:ascii="Arial" w:hAnsi="Arial" w:eastAsia="MS Song" w:cs="Arial"/>
                <w:bCs/>
                <w:sz w:val="20"/>
                <w:szCs w:val="20"/>
                <w:lang w:val="en-GB" w:eastAsia="zh-CN"/>
              </w:rPr>
            </w:pPr>
          </w:p>
        </w:tc>
      </w:tr>
      <w:tr w:rsidR="005223BF" w:rsidTr="006A7D69" w14:paraId="550BF76D" w14:textId="77777777">
        <w:trPr>
          <w:trHeight w:val="887"/>
        </w:trPr>
        <w:tc>
          <w:tcPr>
            <w:tcW w:w="9540" w:type="dxa"/>
            <w:shd w:val="clear" w:color="auto" w:fill="auto"/>
          </w:tcPr>
          <w:p w:rsidRPr="006B55AC" w:rsidR="005223BF" w:rsidP="006A7D69" w:rsidRDefault="005223BF" w14:paraId="350B2B44" w14:textId="77777777">
            <w:pPr>
              <w:autoSpaceDE w:val="0"/>
              <w:autoSpaceDN w:val="0"/>
              <w:adjustRightInd w:val="0"/>
              <w:spacing w:after="0" w:line="240" w:lineRule="auto"/>
              <w:jc w:val="both"/>
              <w:rPr>
                <w:rFonts w:ascii="Arial" w:hAnsi="Arial" w:eastAsia="SimSun" w:cs="Arial"/>
                <w:i/>
                <w:sz w:val="20"/>
                <w:szCs w:val="20"/>
                <w:highlight w:val="yellow"/>
                <w:lang w:val="en-GB" w:eastAsia="zh-CN"/>
                <w:rPrChange w:author="Dajun Wang" w:date="2022-09-05T08:55:00Z" w:id="37">
                  <w:rPr>
                    <w:rFonts w:ascii="Arial" w:hAnsi="Arial" w:eastAsia="SimSun" w:cs="Arial"/>
                    <w:i/>
                    <w:sz w:val="20"/>
                    <w:szCs w:val="20"/>
                    <w:lang w:val="en-GB" w:eastAsia="zh-CN"/>
                  </w:rPr>
                </w:rPrChange>
              </w:rPr>
            </w:pPr>
            <w:r w:rsidRPr="006B55AC">
              <w:rPr>
                <w:rFonts w:ascii="Arial" w:hAnsi="Arial" w:eastAsia="MS Song" w:cs="Arial"/>
                <w:b/>
                <w:sz w:val="20"/>
                <w:szCs w:val="20"/>
                <w:highlight w:val="yellow"/>
                <w:lang w:val="en-GB" w:eastAsia="zh-CN"/>
                <w:rPrChange w:author="Dajun Wang" w:date="2022-09-05T08:55:00Z" w:id="38">
                  <w:rPr>
                    <w:rFonts w:ascii="Arial" w:hAnsi="Arial" w:eastAsia="MS Song" w:cs="Arial"/>
                    <w:b/>
                    <w:sz w:val="20"/>
                    <w:szCs w:val="20"/>
                    <w:lang w:val="en-GB" w:eastAsia="zh-CN"/>
                  </w:rPr>
                </w:rPrChange>
              </w:rPr>
              <w:lastRenderedPageBreak/>
              <w:t xml:space="preserve">b. Details of project: </w:t>
            </w:r>
            <w:r w:rsidRPr="006B55AC">
              <w:rPr>
                <w:rFonts w:ascii="Arial" w:hAnsi="Arial" w:eastAsia="MS Song" w:cs="Arial"/>
                <w:i/>
                <w:color w:val="806000" w:themeColor="accent4" w:themeShade="80"/>
                <w:sz w:val="20"/>
                <w:szCs w:val="20"/>
                <w:highlight w:val="yellow"/>
                <w:lang w:val="en-GB" w:eastAsia="zh-CN"/>
                <w:rPrChange w:author="Dajun Wang" w:date="2022-09-05T08:55:00Z" w:id="39">
                  <w:rPr>
                    <w:rFonts w:ascii="Arial" w:hAnsi="Arial" w:eastAsia="MS Song" w:cs="Arial"/>
                    <w:i/>
                    <w:color w:val="806000" w:themeColor="accent4" w:themeShade="80"/>
                    <w:sz w:val="20"/>
                    <w:szCs w:val="20"/>
                    <w:lang w:val="en-GB" w:eastAsia="zh-CN"/>
                  </w:rPr>
                </w:rPrChange>
              </w:rPr>
              <w:t>3-5 pages (excl. pictures) stating</w:t>
            </w:r>
            <w:r w:rsidRPr="006B55AC">
              <w:rPr>
                <w:rFonts w:ascii="Arial" w:hAnsi="Arial" w:eastAsia="MS Song" w:cs="Arial"/>
                <w:color w:val="806000" w:themeColor="accent4" w:themeShade="80"/>
                <w:sz w:val="20"/>
                <w:szCs w:val="20"/>
                <w:highlight w:val="yellow"/>
                <w:lang w:val="en-GB" w:eastAsia="zh-CN"/>
                <w:rPrChange w:author="Dajun Wang" w:date="2022-09-05T08:55:00Z" w:id="40">
                  <w:rPr>
                    <w:rFonts w:ascii="Arial" w:hAnsi="Arial" w:eastAsia="MS Song" w:cs="Arial"/>
                    <w:color w:val="806000" w:themeColor="accent4" w:themeShade="80"/>
                    <w:sz w:val="20"/>
                    <w:szCs w:val="20"/>
                    <w:lang w:val="en-GB" w:eastAsia="zh-CN"/>
                  </w:rPr>
                </w:rPrChange>
              </w:rPr>
              <w:t xml:space="preserve"> </w:t>
            </w:r>
            <w:r w:rsidRPr="006B55AC">
              <w:rPr>
                <w:rFonts w:ascii="Arial" w:hAnsi="Arial" w:eastAsia="MS Song" w:cs="Arial"/>
                <w:i/>
                <w:color w:val="806000" w:themeColor="accent4" w:themeShade="80"/>
                <w:sz w:val="20"/>
                <w:szCs w:val="20"/>
                <w:highlight w:val="yellow"/>
                <w:lang w:val="en-GB" w:eastAsia="zh-CN"/>
                <w:rPrChange w:author="Dajun Wang" w:date="2022-09-05T08:55:00Z" w:id="41">
                  <w:rPr>
                    <w:rFonts w:ascii="Arial" w:hAnsi="Arial" w:eastAsia="MS Song" w:cs="Arial"/>
                    <w:i/>
                    <w:color w:val="806000" w:themeColor="accent4" w:themeShade="80"/>
                    <w:sz w:val="20"/>
                    <w:szCs w:val="20"/>
                    <w:lang w:val="en-GB" w:eastAsia="zh-CN"/>
                  </w:rPr>
                </w:rPrChange>
              </w:rPr>
              <w:t xml:space="preserve">Goals and </w:t>
            </w:r>
            <w:r w:rsidRPr="006B55AC">
              <w:rPr>
                <w:rFonts w:ascii="Arial" w:hAnsi="Arial" w:eastAsia="SimSun" w:cs="Arial"/>
                <w:i/>
                <w:color w:val="806000" w:themeColor="accent4" w:themeShade="80"/>
                <w:sz w:val="20"/>
                <w:szCs w:val="20"/>
                <w:highlight w:val="yellow"/>
                <w:lang w:val="en-GB" w:eastAsia="zh-CN"/>
                <w:rPrChange w:author="Dajun Wang" w:date="2022-09-05T08:55:00Z" w:id="42">
                  <w:rPr>
                    <w:rFonts w:ascii="Arial" w:hAnsi="Arial" w:eastAsia="SimSun" w:cs="Arial"/>
                    <w:i/>
                    <w:color w:val="806000" w:themeColor="accent4" w:themeShade="80"/>
                    <w:sz w:val="20"/>
                    <w:szCs w:val="20"/>
                    <w:lang w:val="en-GB" w:eastAsia="zh-CN"/>
                  </w:rPr>
                </w:rPrChange>
              </w:rPr>
              <w:t xml:space="preserve">Objectives, Methods, Expected results and conservation out-puts. To clearly address the support criteria above. </w:t>
            </w:r>
          </w:p>
          <w:p w:rsidR="005223BF" w:rsidP="006A7D69" w:rsidRDefault="00D87B0B" w14:paraId="548BEC7B" w14:textId="77777777">
            <w:pPr>
              <w:autoSpaceDE w:val="0"/>
              <w:autoSpaceDN w:val="0"/>
              <w:adjustRightInd w:val="0"/>
              <w:spacing w:after="0" w:line="240" w:lineRule="auto"/>
              <w:jc w:val="both"/>
              <w:rPr>
                <w:ins w:author="Dajun Wang" w:date="2022-09-05T08:54:00Z" w:id="43"/>
                <w:rFonts w:ascii="Arial" w:hAnsi="Arial" w:eastAsia="MS Song" w:cs="Arial"/>
                <w:i/>
                <w:sz w:val="20"/>
                <w:szCs w:val="20"/>
                <w:lang w:val="en-GB" w:eastAsia="zh-CN"/>
              </w:rPr>
            </w:pPr>
            <w:r w:rsidRPr="006B55AC">
              <w:rPr>
                <w:rFonts w:ascii="Arial" w:hAnsi="Arial" w:eastAsia="MS Song" w:cs="Arial"/>
                <w:i/>
                <w:sz w:val="20"/>
                <w:szCs w:val="20"/>
                <w:highlight w:val="yellow"/>
                <w:lang w:val="en-GB" w:eastAsia="zh-CN"/>
                <w:rPrChange w:author="Dajun Wang" w:date="2022-09-05T08:55:00Z" w:id="44">
                  <w:rPr>
                    <w:rFonts w:ascii="Arial" w:hAnsi="Arial" w:eastAsia="MS Song" w:cs="Arial"/>
                    <w:i/>
                    <w:sz w:val="20"/>
                    <w:szCs w:val="20"/>
                    <w:lang w:val="en-GB" w:eastAsia="zh-CN"/>
                  </w:rPr>
                </w:rPrChange>
              </w:rPr>
              <w:t>(please refer to appendix i)</w:t>
            </w:r>
          </w:p>
          <w:p w:rsidR="00EC440C" w:rsidP="006A7D69" w:rsidRDefault="00EC440C" w14:paraId="0C811E1A" w14:textId="77777777">
            <w:pPr>
              <w:autoSpaceDE w:val="0"/>
              <w:autoSpaceDN w:val="0"/>
              <w:adjustRightInd w:val="0"/>
              <w:spacing w:after="0" w:line="240" w:lineRule="auto"/>
              <w:jc w:val="both"/>
              <w:rPr>
                <w:ins w:author="Dajun Wang" w:date="2022-09-05T08:54:00Z" w:id="45"/>
                <w:rFonts w:ascii="Arial" w:hAnsi="Arial" w:eastAsia="MS Song" w:cs="Arial"/>
                <w:i/>
                <w:sz w:val="20"/>
                <w:szCs w:val="20"/>
                <w:lang w:val="en-GB" w:eastAsia="zh-CN"/>
              </w:rPr>
            </w:pPr>
          </w:p>
          <w:p w:rsidRPr="00EC440C" w:rsidR="00EC440C" w:rsidP="006A7D69" w:rsidRDefault="00EC440C" w14:paraId="0887992D" w14:textId="394AADB3">
            <w:pPr>
              <w:autoSpaceDE w:val="0"/>
              <w:autoSpaceDN w:val="0"/>
              <w:adjustRightInd w:val="0"/>
              <w:spacing w:after="0" w:line="240" w:lineRule="auto"/>
              <w:jc w:val="both"/>
              <w:rPr>
                <w:rFonts w:ascii="Arial" w:hAnsi="Arial" w:eastAsia="MS Song" w:cs="Arial"/>
                <w:iCs/>
                <w:sz w:val="20"/>
                <w:szCs w:val="20"/>
                <w:lang w:val="en-GB" w:eastAsia="zh-CN"/>
                <w:rPrChange w:author="Dajun Wang" w:date="2022-09-05T08:54:00Z" w:id="46">
                  <w:rPr>
                    <w:rFonts w:ascii="Arial" w:hAnsi="Arial" w:eastAsia="MS Song" w:cs="Arial"/>
                    <w:i/>
                    <w:sz w:val="20"/>
                    <w:szCs w:val="20"/>
                    <w:lang w:val="en-GB" w:eastAsia="zh-CN"/>
                  </w:rPr>
                </w:rPrChange>
              </w:rPr>
            </w:pPr>
            <w:ins w:author="Dajun Wang" w:date="2022-09-05T08:54:00Z" w:id="47">
              <w:r>
                <w:rPr>
                  <w:rFonts w:ascii="Arial" w:hAnsi="Arial" w:eastAsia="MS Song" w:cs="Arial"/>
                  <w:iCs/>
                  <w:sz w:val="20"/>
                  <w:szCs w:val="20"/>
                  <w:lang w:val="en-GB" w:eastAsia="zh-CN"/>
                </w:rPr>
                <w:t>We wi</w:t>
              </w:r>
            </w:ins>
            <w:ins w:author="Dajun Wang" w:date="2022-09-05T08:55:00Z" w:id="48">
              <w:r>
                <w:rPr>
                  <w:rFonts w:ascii="Arial" w:hAnsi="Arial" w:eastAsia="MS Song" w:cs="Arial"/>
                  <w:iCs/>
                  <w:sz w:val="20"/>
                  <w:szCs w:val="20"/>
                  <w:lang w:val="en-GB" w:eastAsia="zh-CN"/>
                </w:rPr>
                <w:t xml:space="preserve">ll need to populate this with </w:t>
              </w:r>
              <w:r w:rsidR="006B55AC">
                <w:rPr>
                  <w:rFonts w:ascii="Arial" w:hAnsi="Arial" w:eastAsia="MS Song" w:cs="Arial"/>
                  <w:iCs/>
                  <w:sz w:val="20"/>
                  <w:szCs w:val="20"/>
                  <w:lang w:val="en-GB" w:eastAsia="zh-CN"/>
                </w:rPr>
                <w:t>details.</w:t>
              </w:r>
            </w:ins>
            <w:ins w:author="Dajun Wang" w:date="2022-09-05T08:58:00Z" w:id="49">
              <w:r w:rsidR="005C397C">
                <w:rPr>
                  <w:rFonts w:ascii="Arial" w:hAnsi="Arial" w:eastAsia="MS Song" w:cs="Arial"/>
                  <w:iCs/>
                  <w:sz w:val="20"/>
                  <w:szCs w:val="20"/>
                  <w:lang w:val="en-GB" w:eastAsia="zh-CN"/>
                </w:rPr>
                <w:t xml:space="preserve"> </w:t>
              </w:r>
              <w:r w:rsidR="00F40302">
                <w:rPr>
                  <w:rFonts w:ascii="Arial" w:hAnsi="Arial" w:eastAsia="MS Song" w:cs="Arial"/>
                  <w:iCs/>
                  <w:sz w:val="20"/>
                  <w:szCs w:val="20"/>
                  <w:lang w:val="en-GB" w:eastAsia="zh-CN"/>
                </w:rPr>
                <w:t>Goals and objectives, and Methods can be in point form. Expected results and conservation ou</w:t>
              </w:r>
            </w:ins>
            <w:ins w:author="Dajun Wang" w:date="2022-09-05T08:59:00Z" w:id="50">
              <w:r w:rsidR="00F40302">
                <w:rPr>
                  <w:rFonts w:ascii="Arial" w:hAnsi="Arial" w:eastAsia="MS Song" w:cs="Arial"/>
                  <w:iCs/>
                  <w:sz w:val="20"/>
                  <w:szCs w:val="20"/>
                  <w:lang w:val="en-GB" w:eastAsia="zh-CN"/>
                </w:rPr>
                <w:t>t</w:t>
              </w:r>
            </w:ins>
            <w:ins w:author="Dajun Wang" w:date="2022-09-05T08:58:00Z" w:id="51">
              <w:r w:rsidR="00F40302">
                <w:rPr>
                  <w:rFonts w:ascii="Arial" w:hAnsi="Arial" w:eastAsia="MS Song" w:cs="Arial"/>
                  <w:iCs/>
                  <w:sz w:val="20"/>
                  <w:szCs w:val="20"/>
                  <w:lang w:val="en-GB" w:eastAsia="zh-CN"/>
                </w:rPr>
                <w:t>p</w:t>
              </w:r>
            </w:ins>
            <w:ins w:author="Dajun Wang" w:date="2022-09-05T08:59:00Z" w:id="52">
              <w:r w:rsidR="00F40302">
                <w:rPr>
                  <w:rFonts w:ascii="Arial" w:hAnsi="Arial" w:eastAsia="MS Song" w:cs="Arial"/>
                  <w:iCs/>
                  <w:sz w:val="20"/>
                  <w:szCs w:val="20"/>
                  <w:lang w:val="en-GB" w:eastAsia="zh-CN"/>
                </w:rPr>
                <w:t>uts (I can’t think of any) might need to be elaborated.</w:t>
              </w:r>
            </w:ins>
          </w:p>
        </w:tc>
      </w:tr>
    </w:tbl>
    <w:p w:rsidR="001A7EA5" w:rsidRDefault="001A7EA5" w14:paraId="45325DA7" w14:textId="77777777"/>
    <w:tbl>
      <w:tblPr>
        <w:tblW w:w="9540"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99" w:type="dxa"/>
          <w:right w:w="99" w:type="dxa"/>
        </w:tblCellMar>
        <w:tblLook w:val="0000" w:firstRow="0" w:lastRow="0" w:firstColumn="0" w:lastColumn="0" w:noHBand="0" w:noVBand="0"/>
      </w:tblPr>
      <w:tblGrid>
        <w:gridCol w:w="9540"/>
      </w:tblGrid>
      <w:tr w:rsidR="005223BF" w:rsidTr="006A7D69" w14:paraId="2E36AF0D" w14:textId="77777777">
        <w:trPr>
          <w:trHeight w:val="350"/>
        </w:trPr>
        <w:tc>
          <w:tcPr>
            <w:tcW w:w="9540" w:type="dxa"/>
            <w:shd w:val="clear" w:color="auto" w:fill="C0C0C0"/>
          </w:tcPr>
          <w:p w:rsidRPr="002A0282" w:rsidR="005223BF" w:rsidP="006A7D69" w:rsidRDefault="005223BF" w14:paraId="471FE8E7" w14:textId="116CC445">
            <w:pPr>
              <w:autoSpaceDE w:val="0"/>
              <w:autoSpaceDN w:val="0"/>
              <w:adjustRightInd w:val="0"/>
              <w:spacing w:after="0" w:line="240" w:lineRule="auto"/>
              <w:rPr>
                <w:rFonts w:ascii="Arial" w:hAnsi="Arial" w:eastAsia="MS Song" w:cs="Arial"/>
                <w:b/>
                <w:i/>
                <w:sz w:val="20"/>
                <w:szCs w:val="20"/>
                <w:lang w:val="en-GB" w:eastAsia="zh-CN"/>
              </w:rPr>
            </w:pPr>
            <w:r w:rsidRPr="002A0282">
              <w:rPr>
                <w:rFonts w:ascii="Arial" w:hAnsi="Arial" w:eastAsia="MS Song" w:cs="Arial"/>
                <w:b/>
                <w:sz w:val="20"/>
                <w:szCs w:val="20"/>
                <w:lang w:val="en-GB" w:eastAsia="zh-CN"/>
              </w:rPr>
              <w:t xml:space="preserve">Part </w:t>
            </w:r>
            <w:r w:rsidR="003D3B83">
              <w:rPr>
                <w:rFonts w:ascii="Arial" w:hAnsi="Arial" w:eastAsia="MS Song" w:cs="Arial"/>
                <w:b/>
                <w:sz w:val="20"/>
                <w:szCs w:val="20"/>
                <w:lang w:val="en-GB" w:eastAsia="zh-CN"/>
              </w:rPr>
              <w:t>V</w:t>
            </w:r>
            <w:r w:rsidRPr="002A0282">
              <w:rPr>
                <w:rFonts w:ascii="Arial" w:hAnsi="Arial" w:eastAsia="MS Song" w:cs="Arial"/>
                <w:b/>
                <w:sz w:val="20"/>
                <w:szCs w:val="20"/>
                <w:lang w:val="en-GB" w:eastAsia="zh-CN"/>
              </w:rPr>
              <w:t xml:space="preserve">: Nature of proposal </w:t>
            </w:r>
            <w:r w:rsidRPr="002A0282">
              <w:rPr>
                <w:rFonts w:ascii="Arial" w:hAnsi="Arial" w:eastAsia="MS Song" w:cs="Arial"/>
                <w:i/>
                <w:sz w:val="20"/>
                <w:szCs w:val="20"/>
                <w:lang w:val="en-GB" w:eastAsia="zh-CN"/>
              </w:rPr>
              <w:t xml:space="preserve">(Please </w:t>
            </w:r>
            <w:r>
              <w:rPr>
                <w:rFonts w:ascii="Arial" w:hAnsi="Arial" w:eastAsia="MS Song" w:cs="Arial"/>
                <w:i/>
                <w:sz w:val="20"/>
                <w:szCs w:val="20"/>
                <w:lang w:val="en-GB" w:eastAsia="zh-CN"/>
              </w:rPr>
              <w:t>tick in the box and fill in the required sections below</w:t>
            </w:r>
            <w:r w:rsidRPr="002A0282">
              <w:rPr>
                <w:rFonts w:ascii="Arial" w:hAnsi="Arial" w:eastAsia="MS Song" w:cs="Arial"/>
                <w:i/>
                <w:sz w:val="20"/>
                <w:szCs w:val="20"/>
                <w:lang w:val="en-GB" w:eastAsia="zh-CN"/>
              </w:rPr>
              <w:t>)</w:t>
            </w:r>
          </w:p>
        </w:tc>
      </w:tr>
      <w:tr w:rsidR="005223BF" w:rsidTr="006A7D69" w14:paraId="487AAD2D" w14:textId="77777777">
        <w:trPr>
          <w:trHeight w:val="350"/>
        </w:trPr>
        <w:tc>
          <w:tcPr>
            <w:tcW w:w="9540" w:type="dxa"/>
            <w:shd w:val="clear" w:color="auto" w:fill="auto"/>
          </w:tcPr>
          <w:p w:rsidRPr="002A0282" w:rsidR="005223BF" w:rsidP="006A7D69" w:rsidRDefault="005223BF" w14:paraId="02E643FE" w14:textId="77777777">
            <w:pPr>
              <w:autoSpaceDE w:val="0"/>
              <w:autoSpaceDN w:val="0"/>
              <w:adjustRightInd w:val="0"/>
              <w:spacing w:after="0" w:line="240" w:lineRule="auto"/>
              <w:ind w:left="752"/>
              <w:rPr>
                <w:rFonts w:ascii="Arial" w:hAnsi="Arial" w:eastAsia="MS Song" w:cs="Arial"/>
                <w:b/>
                <w:sz w:val="20"/>
                <w:szCs w:val="20"/>
                <w:lang w:val="en-GB" w:eastAsia="zh-CN"/>
              </w:rPr>
            </w:pPr>
            <w:r>
              <w:rPr>
                <w:rFonts w:ascii="Arial" w:hAnsi="Arial" w:eastAsia="MS Song" w:cs="Arial"/>
                <w:b/>
                <w:noProof/>
                <w:sz w:val="20"/>
                <w:szCs w:val="20"/>
              </w:rPr>
              <mc:AlternateContent>
                <mc:Choice Requires="wps">
                  <w:drawing>
                    <wp:anchor distT="45720" distB="45720" distL="114300" distR="114300" simplePos="0" relativeHeight="251659264" behindDoc="0" locked="0" layoutInCell="1" allowOverlap="1" wp14:anchorId="4CB59B6B" wp14:editId="6E184424">
                      <wp:simplePos x="0" y="0"/>
                      <wp:positionH relativeFrom="column">
                        <wp:posOffset>409575</wp:posOffset>
                      </wp:positionH>
                      <wp:positionV relativeFrom="paragraph">
                        <wp:posOffset>117475</wp:posOffset>
                      </wp:positionV>
                      <wp:extent cx="157480" cy="145415"/>
                      <wp:effectExtent l="9525" t="12700" r="13970" b="13335"/>
                      <wp:wrapSquare wrapText="bothSides"/>
                      <wp:docPr id="16375300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rsidR="005223BF" w:rsidP="005223BF" w:rsidRDefault="005223BF" w14:paraId="7CDC429A" w14:textId="77777777"/>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4CB59B6B">
                      <v:stroke joinstyle="miter"/>
                      <v:path gradientshapeok="t" o:connecttype="rect"/>
                    </v:shapetype>
                    <v:shape id="Text Box 2" style="position:absolute;left:0;text-align:left;margin-left:32.25pt;margin-top:9.25pt;width:12.4pt;height:11.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">
                      <v:textbox>
                        <w:txbxContent>
                          <w:p w:rsidR="005223BF" w:rsidP="005223BF" w:rsidRDefault="005223BF" w14:paraId="7CDC429A" w14:textId="77777777"/>
                        </w:txbxContent>
                      </v:textbox>
                      <w10:wrap type="square"/>
                    </v:shape>
                  </w:pict>
                </mc:Fallback>
              </mc:AlternateContent>
            </w:r>
          </w:p>
          <w:p w:rsidRPr="00122503" w:rsidR="00122503" w:rsidP="006A7D69" w:rsidRDefault="005223BF" w14:paraId="56CB1893" w14:textId="55A7FF6A">
            <w:pPr>
              <w:autoSpaceDE w:val="0"/>
              <w:autoSpaceDN w:val="0"/>
              <w:adjustRightInd w:val="0"/>
              <w:spacing w:after="0" w:line="240" w:lineRule="auto"/>
              <w:rPr>
                <w:rFonts w:ascii="Arial" w:hAnsi="Arial" w:eastAsia="MS Song" w:cs="Arial"/>
                <w:sz w:val="20"/>
                <w:szCs w:val="20"/>
                <w:lang w:val="en-GB" w:eastAsia="zh-CN"/>
              </w:rPr>
            </w:pPr>
            <w:r>
              <w:rPr>
                <w:rFonts w:ascii="Arial" w:hAnsi="Arial" w:eastAsia="MS Song" w:cs="Arial"/>
                <w:b/>
                <w:sz w:val="20"/>
                <w:szCs w:val="20"/>
                <w:lang w:val="en-GB" w:eastAsia="zh-CN"/>
              </w:rPr>
              <w:t xml:space="preserve">                   </w:t>
            </w:r>
            <w:r w:rsidRPr="0066655D">
              <w:rPr>
                <w:rFonts w:ascii="Arial" w:hAnsi="Arial" w:eastAsia="MS Song" w:cs="Arial"/>
                <w:b/>
                <w:sz w:val="20"/>
                <w:szCs w:val="20"/>
                <w:lang w:val="en-GB" w:eastAsia="zh-CN"/>
              </w:rPr>
              <w:t>Research Project Funding</w:t>
            </w:r>
            <w:r w:rsidR="001A7EA5">
              <w:rPr>
                <w:rFonts w:ascii="Arial" w:hAnsi="Arial" w:eastAsia="MS Song" w:cs="Arial"/>
                <w:b/>
                <w:sz w:val="20"/>
                <w:szCs w:val="20"/>
                <w:lang w:val="en-GB" w:eastAsia="zh-CN"/>
              </w:rPr>
              <w:t xml:space="preserve"> </w:t>
            </w:r>
            <w:r w:rsidRPr="00665EB6" w:rsidR="001A7EA5">
              <w:rPr>
                <w:rFonts w:ascii="Arial" w:hAnsi="Arial" w:eastAsia="MS Song" w:cs="Arial"/>
                <w:bCs/>
                <w:sz w:val="20"/>
                <w:szCs w:val="20"/>
                <w:lang w:val="en-GB" w:eastAsia="zh-CN"/>
              </w:rPr>
              <w:t>(</w:t>
            </w:r>
            <w:r w:rsidR="006A3262">
              <w:rPr>
                <w:rFonts w:ascii="Arial" w:hAnsi="Arial" w:eastAsia="MS Song" w:cs="Arial"/>
                <w:bCs/>
                <w:sz w:val="20"/>
                <w:szCs w:val="20"/>
                <w:lang w:val="en-GB" w:eastAsia="zh-CN"/>
              </w:rPr>
              <w:t>MWG</w:t>
            </w:r>
            <w:r w:rsidRPr="00665EB6" w:rsidR="001A7EA5">
              <w:rPr>
                <w:rFonts w:ascii="Arial" w:hAnsi="Arial" w:eastAsia="MS Song" w:cs="Arial"/>
                <w:bCs/>
                <w:sz w:val="20"/>
                <w:szCs w:val="20"/>
                <w:lang w:val="en-GB" w:eastAsia="zh-CN"/>
              </w:rPr>
              <w:t xml:space="preserve"> staff projects only)</w:t>
            </w:r>
            <w:r w:rsidRPr="0066655D">
              <w:rPr>
                <w:rFonts w:ascii="Arial" w:hAnsi="Arial" w:eastAsia="MS Song" w:cs="Arial"/>
                <w:sz w:val="20"/>
                <w:szCs w:val="20"/>
                <w:lang w:val="en-GB" w:eastAsia="zh-CN"/>
              </w:rPr>
              <w:t xml:space="preserve">: Complete </w:t>
            </w:r>
            <w:r w:rsidRPr="0066655D">
              <w:rPr>
                <w:rFonts w:ascii="Arial" w:hAnsi="Arial" w:eastAsia="MS Song" w:cs="Arial"/>
                <w:b/>
                <w:sz w:val="20"/>
                <w:szCs w:val="20"/>
                <w:lang w:val="en-GB" w:eastAsia="zh-CN"/>
              </w:rPr>
              <w:t xml:space="preserve">Section A </w:t>
            </w:r>
            <w:r w:rsidRPr="0066655D">
              <w:rPr>
                <w:rFonts w:ascii="Arial" w:hAnsi="Arial" w:eastAsia="MS Song" w:cs="Arial"/>
                <w:sz w:val="20"/>
                <w:szCs w:val="20"/>
                <w:lang w:val="en-GB" w:eastAsia="zh-CN"/>
              </w:rPr>
              <w:t>below</w:t>
            </w:r>
          </w:p>
        </w:tc>
      </w:tr>
      <w:tr w:rsidR="005223BF" w:rsidTr="006A7D69" w14:paraId="6A20FC2E" w14:textId="77777777">
        <w:trPr>
          <w:trHeight w:val="350"/>
        </w:trPr>
        <w:tc>
          <w:tcPr>
            <w:tcW w:w="9540" w:type="dxa"/>
            <w:shd w:val="clear" w:color="auto" w:fill="auto"/>
          </w:tcPr>
          <w:p w:rsidRPr="002A0282" w:rsidR="005223BF" w:rsidP="006A7D69" w:rsidRDefault="005223BF" w14:paraId="255265CD" w14:textId="77777777">
            <w:pPr>
              <w:autoSpaceDE w:val="0"/>
              <w:autoSpaceDN w:val="0"/>
              <w:adjustRightInd w:val="0"/>
              <w:spacing w:after="0" w:line="240" w:lineRule="auto"/>
              <w:rPr>
                <w:rFonts w:ascii="Arial" w:hAnsi="Arial" w:eastAsia="MS Song" w:cs="Arial"/>
                <w:b/>
                <w:sz w:val="20"/>
                <w:szCs w:val="20"/>
                <w:lang w:val="en-GB" w:eastAsia="zh-CN"/>
              </w:rPr>
            </w:pPr>
            <w:r>
              <w:rPr>
                <w:rFonts w:ascii="Arial" w:hAnsi="Arial" w:eastAsia="MS Song" w:cs="Arial"/>
                <w:b/>
                <w:noProof/>
                <w:sz w:val="20"/>
                <w:szCs w:val="20"/>
              </w:rPr>
              <mc:AlternateContent>
                <mc:Choice Requires="wps">
                  <w:drawing>
                    <wp:anchor distT="45720" distB="45720" distL="114300" distR="114300" simplePos="0" relativeHeight="251660288" behindDoc="1" locked="0" layoutInCell="1" allowOverlap="1" wp14:anchorId="33FB04FA" wp14:editId="76BA4A3B">
                      <wp:simplePos x="0" y="0"/>
                      <wp:positionH relativeFrom="column">
                        <wp:posOffset>414020</wp:posOffset>
                      </wp:positionH>
                      <wp:positionV relativeFrom="paragraph">
                        <wp:posOffset>118110</wp:posOffset>
                      </wp:positionV>
                      <wp:extent cx="304800" cy="228600"/>
                      <wp:effectExtent l="0" t="0" r="19050" b="19050"/>
                      <wp:wrapSquare wrapText="bothSides"/>
                      <wp:docPr id="1124505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28600"/>
                              </a:xfrm>
                              <a:prstGeom prst="rect">
                                <a:avLst/>
                              </a:prstGeom>
                              <a:solidFill>
                                <a:srgbClr val="FFFFFF"/>
                              </a:solidFill>
                              <a:ln w="9525">
                                <a:solidFill>
                                  <a:srgbClr val="000000"/>
                                </a:solidFill>
                                <a:miter lim="800000"/>
                                <a:headEnd/>
                                <a:tailEnd/>
                              </a:ln>
                            </wps:spPr>
                            <wps:txbx>
                              <w:txbxContent>
                                <w:p w:rsidR="005223BF" w:rsidP="005223BF" w:rsidRDefault="004323DC" w14:paraId="33C75109" w14:textId="49DF5314">
                                  <w:r>
                                    <w:t>X</w:t>
                                  </w:r>
                                </w:p>
                              </w:txbxContent>
                            </wps:txbx>
                            <wps:bodyPr rot="0" vert="horz" wrap="square"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style="position:absolute;margin-left:32.6pt;margin-top:9.3pt;width:24pt;height:18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" w14:anchorId="33FB04FA">
                      <v:textbox>
                        <w:txbxContent>
                          <w:p w:rsidR="005223BF" w:rsidP="005223BF" w:rsidRDefault="004323DC" w14:paraId="33C75109" w14:textId="49DF5314">
                            <w:r>
                              <w:t>X</w:t>
                            </w:r>
                          </w:p>
                        </w:txbxContent>
                      </v:textbox>
                      <w10:wrap type="square"/>
                    </v:shape>
                  </w:pict>
                </mc:Fallback>
              </mc:AlternateContent>
            </w:r>
          </w:p>
          <w:p w:rsidRPr="00673946" w:rsidR="005223BF" w:rsidP="006A7D69" w:rsidRDefault="005223BF" w14:paraId="651823C4" w14:textId="43462EDE">
            <w:pPr>
              <w:autoSpaceDE w:val="0"/>
              <w:autoSpaceDN w:val="0"/>
              <w:adjustRightInd w:val="0"/>
              <w:spacing w:after="0" w:line="240" w:lineRule="auto"/>
              <w:rPr>
                <w:rFonts w:ascii="Arial" w:hAnsi="Arial" w:eastAsia="MS Song" w:cs="Arial"/>
                <w:b/>
                <w:sz w:val="20"/>
                <w:szCs w:val="20"/>
                <w:lang w:val="en-GB" w:eastAsia="zh-CN"/>
              </w:rPr>
            </w:pPr>
            <w:r>
              <w:rPr>
                <w:rFonts w:ascii="Arial" w:hAnsi="Arial" w:eastAsia="MS Song" w:cs="Arial"/>
                <w:b/>
                <w:sz w:val="20"/>
                <w:szCs w:val="20"/>
                <w:lang w:val="en-GB" w:eastAsia="zh-CN"/>
              </w:rPr>
              <w:t xml:space="preserve">                   </w:t>
            </w:r>
            <w:r w:rsidRPr="002A0282">
              <w:rPr>
                <w:rFonts w:ascii="Arial" w:hAnsi="Arial" w:eastAsia="MS Song" w:cs="Arial"/>
                <w:b/>
                <w:sz w:val="20"/>
                <w:szCs w:val="20"/>
                <w:lang w:val="en-GB" w:eastAsia="zh-CN"/>
              </w:rPr>
              <w:t xml:space="preserve">Research collaboration involving </w:t>
            </w:r>
            <w:r w:rsidR="006A3262">
              <w:rPr>
                <w:rFonts w:ascii="Arial" w:hAnsi="Arial" w:eastAsia="MS Song" w:cs="Arial"/>
                <w:b/>
                <w:sz w:val="20"/>
                <w:szCs w:val="20"/>
                <w:lang w:val="en-GB" w:eastAsia="zh-CN"/>
              </w:rPr>
              <w:t>MWG</w:t>
            </w:r>
            <w:r w:rsidRPr="002A0282">
              <w:rPr>
                <w:rFonts w:ascii="Arial" w:hAnsi="Arial" w:eastAsia="MS Song" w:cs="Arial"/>
                <w:b/>
                <w:sz w:val="20"/>
                <w:szCs w:val="20"/>
                <w:lang w:val="en-GB" w:eastAsia="zh-CN"/>
              </w:rPr>
              <w:t xml:space="preserve"> collection</w:t>
            </w:r>
            <w:r>
              <w:rPr>
                <w:rFonts w:ascii="Arial" w:hAnsi="Arial" w:eastAsia="MS Song" w:cs="Arial"/>
                <w:b/>
                <w:sz w:val="20"/>
                <w:szCs w:val="20"/>
                <w:lang w:val="en-GB" w:eastAsia="zh-CN"/>
              </w:rPr>
              <w:t xml:space="preserve"> or visitors</w:t>
            </w:r>
            <w:r w:rsidRPr="002A0282">
              <w:rPr>
                <w:rFonts w:ascii="Arial" w:hAnsi="Arial" w:eastAsia="MS Song" w:cs="Arial"/>
                <w:b/>
                <w:sz w:val="20"/>
                <w:szCs w:val="20"/>
                <w:lang w:val="en-GB" w:eastAsia="zh-CN"/>
              </w:rPr>
              <w:t xml:space="preserve">: </w:t>
            </w:r>
            <w:r w:rsidRPr="002A0282">
              <w:rPr>
                <w:rFonts w:ascii="Arial" w:hAnsi="Arial" w:eastAsia="MS Song" w:cs="Arial"/>
                <w:sz w:val="20"/>
                <w:szCs w:val="20"/>
                <w:lang w:val="en-GB" w:eastAsia="zh-CN"/>
              </w:rPr>
              <w:t xml:space="preserve">Complete </w:t>
            </w:r>
            <w:r w:rsidRPr="002A0282">
              <w:rPr>
                <w:rFonts w:ascii="Arial" w:hAnsi="Arial" w:eastAsia="MS Song" w:cs="Arial"/>
                <w:b/>
                <w:sz w:val="20"/>
                <w:szCs w:val="20"/>
                <w:lang w:val="en-GB" w:eastAsia="zh-CN"/>
              </w:rPr>
              <w:t xml:space="preserve">Section B </w:t>
            </w:r>
            <w:r w:rsidRPr="002A0282">
              <w:rPr>
                <w:rFonts w:ascii="Arial" w:hAnsi="Arial" w:eastAsia="MS Song" w:cs="Arial"/>
                <w:sz w:val="20"/>
                <w:szCs w:val="20"/>
                <w:lang w:val="en-GB" w:eastAsia="zh-CN"/>
              </w:rPr>
              <w:t>below</w:t>
            </w:r>
          </w:p>
        </w:tc>
      </w:tr>
      <w:tr w:rsidR="005223BF" w:rsidTr="006A7D69" w14:paraId="17B644AA" w14:textId="77777777">
        <w:trPr>
          <w:trHeight w:val="350"/>
        </w:trPr>
        <w:tc>
          <w:tcPr>
            <w:tcW w:w="9540" w:type="dxa"/>
            <w:shd w:val="clear" w:color="auto" w:fill="auto"/>
          </w:tcPr>
          <w:p w:rsidRPr="002A0282" w:rsidR="005223BF" w:rsidP="006A7D69" w:rsidRDefault="005223BF" w14:paraId="0E7752B8" w14:textId="77777777">
            <w:pPr>
              <w:autoSpaceDE w:val="0"/>
              <w:autoSpaceDN w:val="0"/>
              <w:adjustRightInd w:val="0"/>
              <w:spacing w:after="0" w:line="240" w:lineRule="auto"/>
              <w:rPr>
                <w:rFonts w:ascii="Arial" w:hAnsi="Arial" w:eastAsia="MS Song" w:cs="Arial"/>
                <w:b/>
                <w:sz w:val="20"/>
                <w:szCs w:val="20"/>
                <w:lang w:val="en-GB" w:eastAsia="zh-CN"/>
              </w:rPr>
            </w:pPr>
          </w:p>
          <w:p w:rsidRPr="00610BBE" w:rsidR="005223BF" w:rsidP="006A7D69" w:rsidRDefault="005223BF" w14:paraId="12AD26CD" w14:textId="77777777">
            <w:pPr>
              <w:autoSpaceDE w:val="0"/>
              <w:autoSpaceDN w:val="0"/>
              <w:adjustRightInd w:val="0"/>
              <w:spacing w:after="0" w:line="240" w:lineRule="auto"/>
              <w:rPr>
                <w:rFonts w:ascii="Arial" w:hAnsi="Arial" w:eastAsia="MS Song" w:cs="Arial"/>
                <w:b/>
                <w:sz w:val="20"/>
                <w:szCs w:val="20"/>
                <w:lang w:val="en-GB" w:eastAsia="zh-CN"/>
              </w:rPr>
            </w:pPr>
            <w:r>
              <w:rPr>
                <w:rFonts w:ascii="Arial" w:hAnsi="Arial" w:eastAsia="MS Song" w:cs="Arial"/>
                <w:b/>
                <w:noProof/>
                <w:sz w:val="20"/>
                <w:szCs w:val="20"/>
              </w:rPr>
              <mc:AlternateContent>
                <mc:Choice Requires="wps">
                  <w:drawing>
                    <wp:anchor distT="45720" distB="45720" distL="114300" distR="114300" simplePos="0" relativeHeight="251661312" behindDoc="0" locked="0" layoutInCell="1" allowOverlap="1" wp14:anchorId="0FD3760A" wp14:editId="3E64130F">
                      <wp:simplePos x="0" y="0"/>
                      <wp:positionH relativeFrom="column">
                        <wp:posOffset>417830</wp:posOffset>
                      </wp:positionH>
                      <wp:positionV relativeFrom="paragraph">
                        <wp:posOffset>113665</wp:posOffset>
                      </wp:positionV>
                      <wp:extent cx="157480" cy="145415"/>
                      <wp:effectExtent l="8255" t="8890" r="5715" b="76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rsidR="005223BF" w:rsidP="005223BF" w:rsidRDefault="005223BF" w14:paraId="46E9516C" w14:textId="77777777"/>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028" style="position:absolute;margin-left:32.9pt;margin-top:8.95pt;width:12.4pt;height:11.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" w14:anchorId="0FD3760A">
                      <v:textbox>
                        <w:txbxContent>
                          <w:p w:rsidR="005223BF" w:rsidP="005223BF" w:rsidRDefault="005223BF" w14:paraId="46E9516C" w14:textId="77777777"/>
                        </w:txbxContent>
                      </v:textbox>
                      <w10:wrap type="square"/>
                    </v:shape>
                  </w:pict>
                </mc:Fallback>
              </mc:AlternateContent>
            </w:r>
            <w:r>
              <w:rPr>
                <w:rFonts w:ascii="Arial" w:hAnsi="Arial" w:eastAsia="MS Song" w:cs="Arial"/>
                <w:b/>
                <w:sz w:val="20"/>
                <w:szCs w:val="20"/>
                <w:lang w:val="en-GB" w:eastAsia="zh-CN"/>
              </w:rPr>
              <w:t xml:space="preserve">               </w:t>
            </w:r>
            <w:r w:rsidRPr="002A0282">
              <w:rPr>
                <w:rFonts w:ascii="Arial" w:hAnsi="Arial" w:eastAsia="MS Song" w:cs="Arial"/>
                <w:b/>
                <w:sz w:val="20"/>
                <w:szCs w:val="20"/>
                <w:lang w:val="en-GB" w:eastAsia="zh-CN"/>
              </w:rPr>
              <w:t xml:space="preserve">Biomaterial Samples: </w:t>
            </w:r>
            <w:r w:rsidRPr="002A0282">
              <w:rPr>
                <w:rFonts w:ascii="Arial" w:hAnsi="Arial" w:eastAsia="MS Song" w:cs="Arial"/>
                <w:sz w:val="20"/>
                <w:szCs w:val="20"/>
                <w:lang w:val="en-GB" w:eastAsia="zh-CN"/>
              </w:rPr>
              <w:t xml:space="preserve">Complete </w:t>
            </w:r>
            <w:r w:rsidRPr="002A0282">
              <w:rPr>
                <w:rFonts w:ascii="Arial" w:hAnsi="Arial" w:eastAsia="MS Song" w:cs="Arial"/>
                <w:b/>
                <w:sz w:val="20"/>
                <w:szCs w:val="20"/>
                <w:lang w:val="en-GB" w:eastAsia="zh-CN"/>
              </w:rPr>
              <w:t xml:space="preserve">Section C </w:t>
            </w:r>
            <w:r w:rsidRPr="002A0282">
              <w:rPr>
                <w:rFonts w:ascii="Arial" w:hAnsi="Arial" w:eastAsia="MS Song" w:cs="Arial"/>
                <w:sz w:val="20"/>
                <w:szCs w:val="20"/>
                <w:lang w:val="en-GB" w:eastAsia="zh-CN"/>
              </w:rPr>
              <w:t>below</w:t>
            </w:r>
            <w:r>
              <w:rPr>
                <w:rFonts w:ascii="Arial" w:hAnsi="Arial" w:eastAsia="MS Song" w:cs="Arial"/>
                <w:sz w:val="20"/>
                <w:szCs w:val="20"/>
                <w:lang w:val="en-GB" w:eastAsia="zh-CN"/>
              </w:rPr>
              <w:t>.</w:t>
            </w:r>
            <w:r>
              <w:rPr>
                <w:rFonts w:ascii="Arial" w:hAnsi="Arial" w:eastAsia="MS Song" w:cs="Arial"/>
                <w:b/>
                <w:sz w:val="20"/>
                <w:szCs w:val="20"/>
                <w:lang w:val="en-GB" w:eastAsia="zh-CN"/>
              </w:rPr>
              <w:br/>
            </w:r>
            <w:r>
              <w:rPr>
                <w:rFonts w:ascii="Arial" w:hAnsi="Arial" w:eastAsia="MS Song" w:cs="Arial"/>
                <w:i/>
                <w:sz w:val="20"/>
                <w:szCs w:val="20"/>
                <w:lang w:val="en-GB" w:eastAsia="zh-CN"/>
              </w:rPr>
              <w:t xml:space="preserve">                   </w:t>
            </w:r>
            <w:r w:rsidRPr="00C87CBD">
              <w:rPr>
                <w:rFonts w:ascii="Arial" w:hAnsi="Arial" w:eastAsia="MS Song" w:cs="Arial"/>
                <w:i/>
                <w:color w:val="806000" w:themeColor="accent4" w:themeShade="80"/>
                <w:sz w:val="20"/>
                <w:szCs w:val="20"/>
                <w:lang w:val="en-GB" w:eastAsia="zh-CN"/>
              </w:rPr>
              <w:t>Note: Biomaterial requests must be submitted a minimum of 3 months in advance.</w:t>
            </w:r>
          </w:p>
        </w:tc>
      </w:tr>
      <w:tr w:rsidR="005223BF" w:rsidTr="00C87CBD" w14:paraId="28EC0258" w14:textId="77777777">
        <w:trPr>
          <w:trHeight w:val="2411"/>
        </w:trPr>
        <w:tc>
          <w:tcPr>
            <w:tcW w:w="9540" w:type="dxa"/>
            <w:shd w:val="clear" w:color="auto" w:fill="auto"/>
          </w:tcPr>
          <w:p w:rsidRPr="002A0282" w:rsidR="005223BF" w:rsidP="006A7D69" w:rsidRDefault="005223BF" w14:paraId="4674FE75" w14:textId="77777777">
            <w:pPr>
              <w:autoSpaceDE w:val="0"/>
              <w:autoSpaceDN w:val="0"/>
              <w:adjustRightInd w:val="0"/>
              <w:spacing w:after="0" w:line="240" w:lineRule="auto"/>
              <w:rPr>
                <w:rFonts w:ascii="Arial" w:hAnsi="Arial" w:eastAsia="MS Song" w:cs="Arial"/>
                <w:i/>
                <w:color w:val="948A54"/>
                <w:sz w:val="20"/>
                <w:szCs w:val="20"/>
                <w:lang w:val="en-GB" w:eastAsia="zh-CN"/>
              </w:rPr>
            </w:pPr>
            <w:r>
              <w:rPr>
                <w:rFonts w:ascii="Arial" w:hAnsi="Arial" w:eastAsia="MS Song" w:cs="Arial"/>
                <w:i/>
                <w:noProof/>
                <w:color w:val="948A54"/>
                <w:sz w:val="20"/>
                <w:szCs w:val="20"/>
              </w:rPr>
              <mc:AlternateContent>
                <mc:Choice Requires="wps">
                  <w:drawing>
                    <wp:anchor distT="45720" distB="45720" distL="114300" distR="114300" simplePos="0" relativeHeight="251662336" behindDoc="0" locked="0" layoutInCell="1" allowOverlap="1" wp14:anchorId="203BED7C" wp14:editId="36126904">
                      <wp:simplePos x="0" y="0"/>
                      <wp:positionH relativeFrom="column">
                        <wp:posOffset>417830</wp:posOffset>
                      </wp:positionH>
                      <wp:positionV relativeFrom="paragraph">
                        <wp:posOffset>116205</wp:posOffset>
                      </wp:positionV>
                      <wp:extent cx="157480" cy="145415"/>
                      <wp:effectExtent l="8255" t="11430" r="5715" b="5080"/>
                      <wp:wrapSquare wrapText="bothSides"/>
                      <wp:docPr id="1534131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rsidR="005223BF" w:rsidP="005223BF" w:rsidRDefault="005223BF" w14:paraId="22796253" w14:textId="77777777"/>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029" style="position:absolute;margin-left:32.9pt;margin-top:9.15pt;width:12.4pt;height:11.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" w14:anchorId="203BED7C">
                      <v:textbox>
                        <w:txbxContent>
                          <w:p w:rsidR="005223BF" w:rsidP="005223BF" w:rsidRDefault="005223BF" w14:paraId="22796253" w14:textId="77777777"/>
                        </w:txbxContent>
                      </v:textbox>
                      <w10:wrap type="square"/>
                    </v:shape>
                  </w:pict>
                </mc:Fallback>
              </mc:AlternateContent>
            </w:r>
          </w:p>
          <w:p w:rsidRPr="002A0282" w:rsidR="005223BF" w:rsidP="006A7D69" w:rsidRDefault="005223BF" w14:paraId="11529A09" w14:textId="77777777">
            <w:pPr>
              <w:autoSpaceDE w:val="0"/>
              <w:autoSpaceDN w:val="0"/>
              <w:adjustRightInd w:val="0"/>
              <w:spacing w:after="0" w:line="240" w:lineRule="auto"/>
              <w:rPr>
                <w:rFonts w:ascii="Arial" w:hAnsi="Arial" w:eastAsia="MS Song" w:cs="Arial"/>
                <w:i/>
                <w:color w:val="948A54"/>
                <w:sz w:val="20"/>
                <w:szCs w:val="20"/>
                <w:lang w:val="en-GB" w:eastAsia="zh-CN"/>
              </w:rPr>
            </w:pPr>
            <w:r>
              <w:rPr>
                <w:rFonts w:ascii="Arial" w:hAnsi="Arial" w:eastAsia="MS Song" w:cs="Arial"/>
                <w:b/>
                <w:sz w:val="20"/>
                <w:szCs w:val="20"/>
                <w:lang w:val="en-GB" w:eastAsia="zh-CN"/>
              </w:rPr>
              <w:t xml:space="preserve">                   </w:t>
            </w:r>
            <w:r w:rsidRPr="002A0282">
              <w:rPr>
                <w:rFonts w:ascii="Arial" w:hAnsi="Arial" w:eastAsia="MS Song" w:cs="Arial"/>
                <w:b/>
                <w:sz w:val="20"/>
                <w:szCs w:val="20"/>
                <w:lang w:val="en-GB" w:eastAsia="zh-CN"/>
              </w:rPr>
              <w:t xml:space="preserve">Others: </w:t>
            </w:r>
            <w:r w:rsidRPr="002A0282">
              <w:rPr>
                <w:rFonts w:ascii="Arial" w:hAnsi="Arial" w:eastAsia="MS Song" w:cs="Arial"/>
                <w:sz w:val="20"/>
                <w:szCs w:val="20"/>
                <w:lang w:val="en-GB" w:eastAsia="zh-CN"/>
              </w:rPr>
              <w:t>Please explain here</w:t>
            </w:r>
          </w:p>
        </w:tc>
      </w:tr>
    </w:tbl>
    <w:p w:rsidR="001A7EA5" w:rsidRDefault="001A7EA5" w14:paraId="383FA0E4" w14:textId="77777777"/>
    <w:tbl>
      <w:tblPr>
        <w:tblW w:w="9540"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99" w:type="dxa"/>
          <w:right w:w="99" w:type="dxa"/>
        </w:tblCellMar>
        <w:tblLook w:val="0000" w:firstRow="0" w:lastRow="0" w:firstColumn="0" w:lastColumn="0" w:noHBand="0" w:noVBand="0"/>
      </w:tblPr>
      <w:tblGrid>
        <w:gridCol w:w="9540"/>
      </w:tblGrid>
      <w:tr w:rsidR="005223BF" w:rsidTr="006A7D69" w14:paraId="2A319E7E" w14:textId="77777777">
        <w:trPr>
          <w:trHeight w:val="350"/>
        </w:trPr>
        <w:tc>
          <w:tcPr>
            <w:tcW w:w="9540" w:type="dxa"/>
            <w:shd w:val="clear" w:color="auto" w:fill="BFBFBF"/>
          </w:tcPr>
          <w:p w:rsidRPr="00665EB6" w:rsidR="005223BF" w:rsidP="006A7D69" w:rsidRDefault="005223BF" w14:paraId="48A2D77C" w14:textId="18B0E2A8">
            <w:pPr>
              <w:autoSpaceDE w:val="0"/>
              <w:autoSpaceDN w:val="0"/>
              <w:adjustRightInd w:val="0"/>
              <w:spacing w:after="0" w:line="240" w:lineRule="auto"/>
              <w:rPr>
                <w:rFonts w:ascii="Arial" w:hAnsi="Arial" w:eastAsia="MS Song" w:cs="Arial"/>
                <w:b/>
                <w:sz w:val="20"/>
                <w:szCs w:val="20"/>
                <w:lang w:val="en-GB" w:eastAsia="zh-CN"/>
              </w:rPr>
            </w:pPr>
            <w:r w:rsidRPr="00665EB6">
              <w:rPr>
                <w:rFonts w:ascii="Arial" w:hAnsi="Arial" w:eastAsia="MS Song" w:cs="Arial"/>
                <w:b/>
                <w:sz w:val="20"/>
                <w:szCs w:val="20"/>
                <w:lang w:val="en-GB" w:eastAsia="zh-CN"/>
              </w:rPr>
              <w:t>Part V</w:t>
            </w:r>
            <w:r w:rsidR="003D3B83">
              <w:rPr>
                <w:rFonts w:ascii="Arial" w:hAnsi="Arial" w:eastAsia="MS Song" w:cs="Arial"/>
                <w:b/>
                <w:sz w:val="20"/>
                <w:szCs w:val="20"/>
                <w:lang w:val="en-GB" w:eastAsia="zh-CN"/>
              </w:rPr>
              <w:t>I</w:t>
            </w:r>
            <w:r w:rsidRPr="00665EB6">
              <w:rPr>
                <w:rFonts w:ascii="Arial" w:hAnsi="Arial" w:eastAsia="MS Song" w:cs="Arial"/>
                <w:b/>
                <w:sz w:val="20"/>
                <w:szCs w:val="20"/>
                <w:lang w:val="en-GB" w:eastAsia="zh-CN"/>
              </w:rPr>
              <w:t>: Ethical considerations and permits</w:t>
            </w:r>
          </w:p>
        </w:tc>
      </w:tr>
      <w:tr w:rsidR="005223BF" w:rsidTr="0062441A" w14:paraId="15E79080" w14:textId="77777777">
        <w:trPr>
          <w:trHeight w:val="80"/>
        </w:trPr>
        <w:tc>
          <w:tcPr>
            <w:tcW w:w="9540" w:type="dxa"/>
            <w:shd w:val="clear" w:color="auto" w:fill="auto"/>
          </w:tcPr>
          <w:p w:rsidRPr="00665EB6" w:rsidR="005223BF" w:rsidP="006A7D69" w:rsidRDefault="005223BF" w14:paraId="4C9A1792" w14:textId="77777777">
            <w:pPr>
              <w:autoSpaceDE w:val="0"/>
              <w:autoSpaceDN w:val="0"/>
              <w:adjustRightInd w:val="0"/>
              <w:spacing w:after="0" w:line="240" w:lineRule="auto"/>
              <w:rPr>
                <w:rFonts w:ascii="Arial" w:hAnsi="Arial" w:eastAsia="MS Song" w:cs="Arial"/>
                <w:b/>
                <w:sz w:val="20"/>
                <w:szCs w:val="20"/>
                <w:lang w:val="en-GB" w:eastAsia="zh-CN"/>
              </w:rPr>
            </w:pPr>
            <w:r w:rsidRPr="00665EB6">
              <w:rPr>
                <w:rFonts w:ascii="Arial" w:hAnsi="Arial" w:eastAsia="MS Song" w:cs="Arial"/>
                <w:b/>
                <w:sz w:val="20"/>
                <w:szCs w:val="20"/>
                <w:lang w:val="en-GB" w:eastAsia="zh-CN"/>
              </w:rPr>
              <w:t>How will this project affect the welfare of any live animal(s) or human(s), and how will these effects be mitigated?</w:t>
            </w:r>
          </w:p>
          <w:p w:rsidR="005223BF" w:rsidP="006A7D69" w:rsidRDefault="005223BF" w14:paraId="4E872709" w14:textId="59C2F225">
            <w:pPr>
              <w:autoSpaceDE w:val="0"/>
              <w:autoSpaceDN w:val="0"/>
              <w:adjustRightInd w:val="0"/>
              <w:spacing w:after="0" w:line="240" w:lineRule="auto"/>
              <w:rPr>
                <w:rFonts w:ascii="Arial" w:hAnsi="Arial" w:eastAsia="MS Song" w:cs="Arial"/>
                <w:b/>
                <w:sz w:val="20"/>
                <w:szCs w:val="20"/>
                <w:lang w:val="en-GB" w:eastAsia="zh-CN"/>
              </w:rPr>
            </w:pPr>
          </w:p>
          <w:p w:rsidRPr="008A0949" w:rsidR="008A0949" w:rsidP="006A7D69" w:rsidRDefault="008A0949" w14:paraId="26D0507B" w14:textId="66A90DE9">
            <w:pPr>
              <w:autoSpaceDE w:val="0"/>
              <w:autoSpaceDN w:val="0"/>
              <w:adjustRightInd w:val="0"/>
              <w:spacing w:after="0" w:line="240" w:lineRule="auto"/>
              <w:rPr>
                <w:rFonts w:ascii="Arial" w:hAnsi="Arial" w:eastAsia="MS Song" w:cs="Arial"/>
                <w:bCs/>
                <w:sz w:val="20"/>
                <w:szCs w:val="20"/>
                <w:lang w:val="en-GB" w:eastAsia="zh-CN"/>
              </w:rPr>
            </w:pPr>
            <w:r>
              <w:rPr>
                <w:rFonts w:ascii="Arial" w:hAnsi="Arial" w:eastAsia="MS Song" w:cs="Arial"/>
                <w:bCs/>
                <w:sz w:val="20"/>
                <w:szCs w:val="20"/>
                <w:lang w:val="en-GB" w:eastAsia="zh-CN"/>
              </w:rPr>
              <w:t xml:space="preserve">There will be no changes to the daily routine and diets of the animals involved. </w:t>
            </w:r>
            <w:r w:rsidR="00760B56">
              <w:rPr>
                <w:rFonts w:ascii="Arial" w:hAnsi="Arial" w:eastAsia="MS Song" w:cs="Arial"/>
                <w:bCs/>
                <w:sz w:val="20"/>
                <w:szCs w:val="20"/>
                <w:lang w:val="en-GB" w:eastAsia="zh-CN"/>
              </w:rPr>
              <w:t>Therefore, the impact to welfare will b</w:t>
            </w:r>
            <w:ins w:author="Dajun Wang" w:date="2022-09-05T08:54:00Z" w:id="53">
              <w:r w:rsidR="00EC440C">
                <w:rPr>
                  <w:rFonts w:ascii="Arial" w:hAnsi="Arial" w:eastAsia="MS Song" w:cs="Arial"/>
                  <w:bCs/>
                  <w:sz w:val="20"/>
                  <w:szCs w:val="20"/>
                  <w:lang w:val="en-GB" w:eastAsia="zh-CN"/>
                </w:rPr>
                <w:t>e minimal, if at all</w:t>
              </w:r>
            </w:ins>
            <w:del w:author="Dajun Wang" w:date="2022-09-05T08:54:00Z" w:id="54">
              <w:r w:rsidDel="00EC440C" w:rsidR="00760B56">
                <w:rPr>
                  <w:rFonts w:ascii="Arial" w:hAnsi="Arial" w:eastAsia="MS Song" w:cs="Arial"/>
                  <w:bCs/>
                  <w:sz w:val="20"/>
                  <w:szCs w:val="20"/>
                  <w:lang w:val="en-GB" w:eastAsia="zh-CN"/>
                </w:rPr>
                <w:delText>e none to very minimal</w:delText>
              </w:r>
            </w:del>
            <w:r w:rsidR="00760B56">
              <w:rPr>
                <w:rFonts w:ascii="Arial" w:hAnsi="Arial" w:eastAsia="MS Song" w:cs="Arial"/>
                <w:bCs/>
                <w:sz w:val="20"/>
                <w:szCs w:val="20"/>
                <w:lang w:val="en-GB" w:eastAsia="zh-CN"/>
              </w:rPr>
              <w:t xml:space="preserve">. </w:t>
            </w:r>
            <w:r w:rsidR="000550F4">
              <w:rPr>
                <w:rFonts w:ascii="Arial" w:hAnsi="Arial" w:eastAsia="MS Song" w:cs="Arial"/>
                <w:bCs/>
                <w:sz w:val="20"/>
                <w:szCs w:val="20"/>
                <w:lang w:val="en-GB" w:eastAsia="zh-CN"/>
              </w:rPr>
              <w:t xml:space="preserve">Possible improvements to the </w:t>
            </w:r>
            <w:ins w:author="Dajun Wang" w:date="2022-09-05T08:54:00Z" w:id="55">
              <w:r w:rsidR="00EC440C">
                <w:rPr>
                  <w:rFonts w:ascii="Arial" w:hAnsi="Arial" w:eastAsia="MS Song" w:cs="Arial"/>
                  <w:bCs/>
                  <w:sz w:val="20"/>
                  <w:szCs w:val="20"/>
                  <w:lang w:val="en-GB" w:eastAsia="zh-CN"/>
                </w:rPr>
                <w:t xml:space="preserve">animal’s </w:t>
              </w:r>
            </w:ins>
            <w:r w:rsidR="000550F4">
              <w:rPr>
                <w:rFonts w:ascii="Arial" w:hAnsi="Arial" w:eastAsia="MS Song" w:cs="Arial"/>
                <w:bCs/>
                <w:sz w:val="20"/>
                <w:szCs w:val="20"/>
                <w:lang w:val="en-GB" w:eastAsia="zh-CN"/>
              </w:rPr>
              <w:t>welfare</w:t>
            </w:r>
            <w:ins w:author="Dajun Wang" w:date="2022-09-05T08:54:00Z" w:id="56">
              <w:r w:rsidR="00EC440C">
                <w:rPr>
                  <w:rFonts w:ascii="Arial" w:hAnsi="Arial" w:eastAsia="MS Song" w:cs="Arial"/>
                  <w:bCs/>
                  <w:sz w:val="20"/>
                  <w:szCs w:val="20"/>
                  <w:lang w:val="en-GB" w:eastAsia="zh-CN"/>
                </w:rPr>
                <w:t xml:space="preserve"> housed in the biodome or BOH</w:t>
              </w:r>
            </w:ins>
            <w:r w:rsidR="000550F4">
              <w:rPr>
                <w:rFonts w:ascii="Arial" w:hAnsi="Arial" w:eastAsia="MS Song" w:cs="Arial"/>
                <w:bCs/>
                <w:sz w:val="20"/>
                <w:szCs w:val="20"/>
                <w:lang w:val="en-GB" w:eastAsia="zh-CN"/>
              </w:rPr>
              <w:t xml:space="preserve"> </w:t>
            </w:r>
            <w:r w:rsidR="009F2A44">
              <w:rPr>
                <w:rFonts w:ascii="Arial" w:hAnsi="Arial" w:eastAsia="MS Song" w:cs="Arial"/>
                <w:bCs/>
                <w:sz w:val="20"/>
                <w:szCs w:val="20"/>
                <w:lang w:val="en-GB" w:eastAsia="zh-CN"/>
              </w:rPr>
              <w:t xml:space="preserve">might occur. </w:t>
            </w:r>
            <w:r w:rsidR="00B33852">
              <w:rPr>
                <w:rFonts w:ascii="Arial" w:hAnsi="Arial" w:eastAsia="MS Song" w:cs="Arial"/>
                <w:bCs/>
                <w:sz w:val="20"/>
                <w:szCs w:val="20"/>
                <w:lang w:val="en-GB" w:eastAsia="zh-CN"/>
              </w:rPr>
              <w:t xml:space="preserve"> </w:t>
            </w:r>
          </w:p>
          <w:p w:rsidRPr="00665EB6" w:rsidR="005223BF" w:rsidP="006A7D69" w:rsidRDefault="005223BF" w14:paraId="31F16CCC" w14:textId="77777777">
            <w:pPr>
              <w:autoSpaceDE w:val="0"/>
              <w:autoSpaceDN w:val="0"/>
              <w:adjustRightInd w:val="0"/>
              <w:spacing w:after="0" w:line="240" w:lineRule="auto"/>
              <w:rPr>
                <w:rFonts w:ascii="Arial" w:hAnsi="Arial" w:eastAsia="MS Song" w:cs="Arial"/>
                <w:b/>
                <w:sz w:val="20"/>
                <w:szCs w:val="20"/>
                <w:lang w:val="en-GB" w:eastAsia="zh-CN"/>
              </w:rPr>
            </w:pPr>
          </w:p>
        </w:tc>
      </w:tr>
      <w:tr w:rsidR="005223BF" w:rsidTr="006A7D69" w14:paraId="5C3FDE96" w14:textId="77777777">
        <w:trPr>
          <w:trHeight w:val="350"/>
        </w:trPr>
        <w:tc>
          <w:tcPr>
            <w:tcW w:w="9540" w:type="dxa"/>
            <w:shd w:val="clear" w:color="auto" w:fill="auto"/>
          </w:tcPr>
          <w:p w:rsidRPr="00665EB6" w:rsidR="005223BF" w:rsidP="006A7D69" w:rsidRDefault="005223BF" w14:paraId="6F9F2F6D" w14:textId="30434D16">
            <w:pPr>
              <w:autoSpaceDE w:val="0"/>
              <w:autoSpaceDN w:val="0"/>
              <w:adjustRightInd w:val="0"/>
              <w:spacing w:after="0" w:line="240" w:lineRule="auto"/>
              <w:rPr>
                <w:rFonts w:ascii="Arial" w:hAnsi="Arial" w:eastAsia="MS Song" w:cs="Arial"/>
                <w:b/>
                <w:sz w:val="20"/>
                <w:szCs w:val="20"/>
                <w:lang w:val="en-GB" w:eastAsia="zh-CN"/>
              </w:rPr>
            </w:pPr>
            <w:r w:rsidRPr="00665EB6">
              <w:rPr>
                <w:rFonts w:ascii="Arial" w:hAnsi="Arial" w:eastAsia="MS Song" w:cs="Arial"/>
                <w:b/>
                <w:sz w:val="20"/>
                <w:szCs w:val="20"/>
                <w:lang w:val="en-GB" w:eastAsia="zh-CN"/>
              </w:rPr>
              <w:t>Has the project been assessed and approved by your institution’s human or animal ethics board (e.g. institutional IACUC, AAALAC</w:t>
            </w:r>
            <w:r w:rsidRPr="00665EB6" w:rsidR="00F743F3">
              <w:rPr>
                <w:rFonts w:ascii="Arial" w:hAnsi="Arial" w:eastAsia="MS Song" w:cs="Arial"/>
                <w:b/>
                <w:sz w:val="20"/>
                <w:szCs w:val="20"/>
                <w:lang w:val="en-GB" w:eastAsia="zh-CN"/>
              </w:rPr>
              <w:t>, AWEC</w:t>
            </w:r>
            <w:r w:rsidRPr="00665EB6">
              <w:rPr>
                <w:rFonts w:ascii="Arial" w:hAnsi="Arial" w:eastAsia="MS Song" w:cs="Arial"/>
                <w:b/>
                <w:sz w:val="20"/>
                <w:szCs w:val="20"/>
                <w:lang w:val="en-GB" w:eastAsia="zh-CN"/>
              </w:rPr>
              <w:t>)? Please submit copies of any such letters of approval.</w:t>
            </w:r>
          </w:p>
          <w:p w:rsidRPr="00665EB6" w:rsidR="005223BF" w:rsidP="006A7D69" w:rsidRDefault="005223BF" w14:paraId="48EB59E4" w14:textId="77777777">
            <w:pPr>
              <w:autoSpaceDE w:val="0"/>
              <w:autoSpaceDN w:val="0"/>
              <w:adjustRightInd w:val="0"/>
              <w:spacing w:after="0" w:line="240" w:lineRule="auto"/>
              <w:rPr>
                <w:rFonts w:ascii="Arial" w:hAnsi="Arial" w:eastAsia="MS Song" w:cs="Arial"/>
                <w:b/>
                <w:sz w:val="20"/>
                <w:szCs w:val="20"/>
                <w:lang w:val="en-GB" w:eastAsia="zh-CN"/>
              </w:rPr>
            </w:pPr>
          </w:p>
          <w:p w:rsidRPr="00665EB6" w:rsidR="005223BF" w:rsidP="006A7D69" w:rsidRDefault="005223BF" w14:paraId="07E44BE2" w14:textId="77777777">
            <w:pPr>
              <w:autoSpaceDE w:val="0"/>
              <w:autoSpaceDN w:val="0"/>
              <w:adjustRightInd w:val="0"/>
              <w:spacing w:after="0" w:line="240" w:lineRule="auto"/>
              <w:rPr>
                <w:rFonts w:ascii="Arial" w:hAnsi="Arial" w:eastAsia="MS Song" w:cs="Arial"/>
                <w:b/>
                <w:sz w:val="20"/>
                <w:szCs w:val="20"/>
                <w:lang w:val="en-GB" w:eastAsia="zh-CN"/>
              </w:rPr>
            </w:pPr>
          </w:p>
        </w:tc>
      </w:tr>
      <w:tr w:rsidR="005223BF" w:rsidTr="006A7D69" w14:paraId="3156759B" w14:textId="77777777">
        <w:trPr>
          <w:trHeight w:val="350"/>
        </w:trPr>
        <w:tc>
          <w:tcPr>
            <w:tcW w:w="9540" w:type="dxa"/>
            <w:shd w:val="clear" w:color="auto" w:fill="auto"/>
          </w:tcPr>
          <w:p w:rsidRPr="00665EB6" w:rsidR="005223BF" w:rsidP="006A7D69" w:rsidRDefault="005223BF" w14:paraId="194B1742" w14:textId="77777777">
            <w:pPr>
              <w:autoSpaceDE w:val="0"/>
              <w:autoSpaceDN w:val="0"/>
              <w:adjustRightInd w:val="0"/>
              <w:spacing w:after="0" w:line="240" w:lineRule="auto"/>
              <w:rPr>
                <w:rFonts w:ascii="Arial" w:hAnsi="Arial" w:eastAsia="MS Song" w:cs="Arial"/>
                <w:b/>
                <w:bCs/>
                <w:sz w:val="20"/>
                <w:szCs w:val="20"/>
                <w:lang w:val="en-GB" w:eastAsia="zh-CN"/>
              </w:rPr>
            </w:pPr>
            <w:r w:rsidRPr="00665EB6">
              <w:rPr>
                <w:rFonts w:ascii="Arial" w:hAnsi="Arial" w:eastAsia="MS Song" w:cs="Arial"/>
                <w:b/>
                <w:bCs/>
                <w:sz w:val="20"/>
                <w:szCs w:val="20"/>
                <w:lang w:val="en-GB" w:eastAsia="zh-CN"/>
              </w:rPr>
              <w:t>Does your project require any other permits from local and/or international authorities/agencies? What permits are these, and have you obtained them? Please submit copies of any such permits.</w:t>
            </w:r>
          </w:p>
          <w:p w:rsidRPr="00665EB6" w:rsidR="005223BF" w:rsidP="006A7D69" w:rsidRDefault="005223BF" w14:paraId="70C7EEA1" w14:textId="77777777">
            <w:pPr>
              <w:autoSpaceDE w:val="0"/>
              <w:autoSpaceDN w:val="0"/>
              <w:adjustRightInd w:val="0"/>
              <w:spacing w:after="0" w:line="240" w:lineRule="auto"/>
              <w:rPr>
                <w:rFonts w:ascii="Arial" w:hAnsi="Arial" w:eastAsia="MS Song" w:cs="Arial"/>
                <w:b/>
                <w:sz w:val="20"/>
                <w:szCs w:val="20"/>
                <w:lang w:val="en-GB" w:eastAsia="zh-CN"/>
              </w:rPr>
            </w:pPr>
            <w:r w:rsidRPr="00665EB6">
              <w:rPr>
                <w:rFonts w:ascii="Arial" w:hAnsi="Arial" w:eastAsia="MS Song" w:cs="Arial"/>
                <w:b/>
                <w:sz w:val="20"/>
                <w:szCs w:val="20"/>
                <w:lang w:val="en-GB" w:eastAsia="zh-CN"/>
              </w:rPr>
              <w:t xml:space="preserve">     </w:t>
            </w:r>
          </w:p>
          <w:p w:rsidRPr="00665EB6" w:rsidR="005223BF" w:rsidP="006A7D69" w:rsidRDefault="005223BF" w14:paraId="411A8469" w14:textId="77777777">
            <w:pPr>
              <w:autoSpaceDE w:val="0"/>
              <w:autoSpaceDN w:val="0"/>
              <w:adjustRightInd w:val="0"/>
              <w:spacing w:after="0" w:line="240" w:lineRule="auto"/>
              <w:rPr>
                <w:rFonts w:ascii="Arial" w:hAnsi="Arial" w:eastAsia="MS Song" w:cs="Arial"/>
                <w:b/>
                <w:sz w:val="20"/>
                <w:szCs w:val="20"/>
                <w:lang w:val="en-GB" w:eastAsia="zh-CN"/>
              </w:rPr>
            </w:pPr>
          </w:p>
        </w:tc>
      </w:tr>
    </w:tbl>
    <w:p w:rsidR="001A7EA5" w:rsidRDefault="001A7EA5" w14:paraId="7C0C20C4" w14:textId="77777777"/>
    <w:tbl>
      <w:tblPr>
        <w:tblW w:w="9540"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99" w:type="dxa"/>
          <w:right w:w="99" w:type="dxa"/>
        </w:tblCellMar>
        <w:tblLook w:val="0000" w:firstRow="0" w:lastRow="0" w:firstColumn="0" w:lastColumn="0" w:noHBand="0" w:noVBand="0"/>
      </w:tblPr>
      <w:tblGrid>
        <w:gridCol w:w="9540"/>
      </w:tblGrid>
      <w:tr w:rsidR="005223BF" w:rsidTr="006A7D69" w14:paraId="2AD96D79" w14:textId="77777777">
        <w:trPr>
          <w:trHeight w:val="350"/>
        </w:trPr>
        <w:tc>
          <w:tcPr>
            <w:tcW w:w="9540" w:type="dxa"/>
            <w:shd w:val="clear" w:color="auto" w:fill="BFBFBF"/>
          </w:tcPr>
          <w:p w:rsidRPr="002A0282" w:rsidR="005223BF" w:rsidP="006A7D69" w:rsidRDefault="005223BF" w14:paraId="5CEA7D65" w14:textId="31C69D67">
            <w:pPr>
              <w:autoSpaceDE w:val="0"/>
              <w:autoSpaceDN w:val="0"/>
              <w:adjustRightInd w:val="0"/>
              <w:spacing w:after="0" w:line="240" w:lineRule="auto"/>
              <w:rPr>
                <w:rFonts w:ascii="Arial" w:hAnsi="Arial" w:eastAsia="MS Song" w:cs="Arial"/>
                <w:b/>
                <w:sz w:val="20"/>
                <w:szCs w:val="20"/>
                <w:lang w:val="en-GB" w:eastAsia="zh-CN"/>
              </w:rPr>
            </w:pPr>
            <w:r w:rsidRPr="002A0282">
              <w:rPr>
                <w:rFonts w:ascii="Arial" w:hAnsi="Arial" w:eastAsia="MS Song" w:cs="Arial"/>
                <w:b/>
                <w:sz w:val="20"/>
                <w:szCs w:val="20"/>
                <w:lang w:val="en-GB" w:eastAsia="zh-CN"/>
              </w:rPr>
              <w:t xml:space="preserve">Part </w:t>
            </w:r>
            <w:r>
              <w:rPr>
                <w:rFonts w:ascii="Arial" w:hAnsi="Arial" w:eastAsia="MS Song" w:cs="Arial"/>
                <w:b/>
                <w:sz w:val="20"/>
                <w:szCs w:val="20"/>
                <w:lang w:val="en-GB" w:eastAsia="zh-CN"/>
              </w:rPr>
              <w:t>V</w:t>
            </w:r>
            <w:r w:rsidR="003D3B83">
              <w:rPr>
                <w:rFonts w:ascii="Arial" w:hAnsi="Arial" w:eastAsia="MS Song" w:cs="Arial"/>
                <w:b/>
                <w:sz w:val="20"/>
                <w:szCs w:val="20"/>
                <w:lang w:val="en-GB" w:eastAsia="zh-CN"/>
              </w:rPr>
              <w:t>II</w:t>
            </w:r>
            <w:r w:rsidRPr="002A0282">
              <w:rPr>
                <w:rFonts w:ascii="Arial" w:hAnsi="Arial" w:eastAsia="MS Song" w:cs="Arial"/>
                <w:b/>
                <w:sz w:val="20"/>
                <w:szCs w:val="20"/>
                <w:lang w:val="en-GB" w:eastAsia="zh-CN"/>
              </w:rPr>
              <w:t>: Acknowledgment and communication</w:t>
            </w:r>
          </w:p>
        </w:tc>
      </w:tr>
      <w:tr w:rsidR="005223BF" w:rsidTr="006A7D69" w14:paraId="630D1514" w14:textId="77777777">
        <w:trPr>
          <w:trHeight w:val="350"/>
        </w:trPr>
        <w:tc>
          <w:tcPr>
            <w:tcW w:w="9540" w:type="dxa"/>
            <w:shd w:val="clear" w:color="auto" w:fill="auto"/>
          </w:tcPr>
          <w:p w:rsidR="005223BF" w:rsidP="006A7D69" w:rsidRDefault="005223BF" w14:paraId="7249965E" w14:textId="468CFAC8">
            <w:pPr>
              <w:autoSpaceDE w:val="0"/>
              <w:autoSpaceDN w:val="0"/>
              <w:adjustRightInd w:val="0"/>
              <w:spacing w:after="0" w:line="240" w:lineRule="auto"/>
              <w:rPr>
                <w:rFonts w:ascii="Arial" w:hAnsi="Arial" w:eastAsia="MS Song" w:cs="Arial"/>
                <w:i/>
                <w:color w:val="948A54"/>
                <w:sz w:val="20"/>
                <w:szCs w:val="20"/>
                <w:lang w:val="en-GB" w:eastAsia="zh-CN"/>
              </w:rPr>
            </w:pPr>
            <w:r>
              <w:rPr>
                <w:rFonts w:ascii="Arial" w:hAnsi="Arial" w:eastAsia="MS Song" w:cs="Arial"/>
                <w:b/>
                <w:sz w:val="20"/>
                <w:szCs w:val="20"/>
                <w:lang w:val="en-GB" w:eastAsia="zh-CN"/>
              </w:rPr>
              <w:t xml:space="preserve">a. </w:t>
            </w:r>
            <w:r w:rsidRPr="002A0282">
              <w:rPr>
                <w:rFonts w:ascii="Arial" w:hAnsi="Arial" w:eastAsia="MS Song" w:cs="Arial"/>
                <w:b/>
                <w:sz w:val="20"/>
                <w:szCs w:val="20"/>
                <w:lang w:val="en-GB" w:eastAsia="zh-CN"/>
              </w:rPr>
              <w:t xml:space="preserve">How will </w:t>
            </w:r>
            <w:r w:rsidR="006A3262">
              <w:rPr>
                <w:rFonts w:ascii="Arial" w:hAnsi="Arial" w:eastAsia="MS Song" w:cs="Arial"/>
                <w:b/>
                <w:sz w:val="20"/>
                <w:szCs w:val="20"/>
                <w:lang w:val="en-GB" w:eastAsia="zh-CN"/>
              </w:rPr>
              <w:t>MWG</w:t>
            </w:r>
            <w:r w:rsidRPr="002A0282">
              <w:rPr>
                <w:rFonts w:ascii="Arial" w:hAnsi="Arial" w:eastAsia="MS Song" w:cs="Arial"/>
                <w:b/>
                <w:sz w:val="20"/>
                <w:szCs w:val="20"/>
                <w:lang w:val="en-GB" w:eastAsia="zh-CN"/>
              </w:rPr>
              <w:t xml:space="preserve"> be acknowledged: </w:t>
            </w:r>
          </w:p>
          <w:p w:rsidR="005223BF" w:rsidP="006A7D69" w:rsidRDefault="005223BF" w14:paraId="0C1A8512" w14:textId="77777777">
            <w:pPr>
              <w:autoSpaceDE w:val="0"/>
              <w:autoSpaceDN w:val="0"/>
              <w:adjustRightInd w:val="0"/>
              <w:spacing w:after="0" w:line="240" w:lineRule="auto"/>
              <w:ind w:left="720"/>
              <w:rPr>
                <w:rFonts w:ascii="Arial" w:hAnsi="Arial" w:eastAsia="MS Song" w:cs="Arial"/>
                <w:i/>
                <w:color w:val="948A54"/>
                <w:sz w:val="20"/>
                <w:szCs w:val="20"/>
                <w:lang w:val="en-GB" w:eastAsia="zh-CN"/>
              </w:rPr>
            </w:pPr>
          </w:p>
          <w:p w:rsidRPr="00C87CBD" w:rsidR="005223BF" w:rsidP="006A7D69" w:rsidRDefault="005223BF" w14:paraId="706FACD2" w14:textId="77777777">
            <w:pPr>
              <w:autoSpaceDE w:val="0"/>
              <w:autoSpaceDN w:val="0"/>
              <w:adjustRightInd w:val="0"/>
              <w:spacing w:after="0" w:line="240" w:lineRule="auto"/>
              <w:ind w:left="720"/>
              <w:rPr>
                <w:rFonts w:ascii="Arial" w:hAnsi="Arial" w:eastAsia="MS Song" w:cs="Arial"/>
                <w:i/>
                <w:color w:val="806000" w:themeColor="accent4" w:themeShade="80"/>
                <w:sz w:val="20"/>
                <w:szCs w:val="20"/>
                <w:lang w:val="en-GB" w:eastAsia="zh-CN"/>
              </w:rPr>
            </w:pPr>
            <w:r w:rsidRPr="00C87CBD">
              <w:rPr>
                <w:rFonts w:ascii="Arial" w:hAnsi="Arial" w:eastAsia="MS Song" w:cs="Arial"/>
                <w:i/>
                <w:color w:val="806000" w:themeColor="accent4" w:themeShade="80"/>
                <w:sz w:val="20"/>
                <w:szCs w:val="20"/>
                <w:lang w:val="en-GB" w:eastAsia="zh-CN"/>
              </w:rPr>
              <w:t>i.e. logo placement, publication, co-authorship, signage at project site etc.</w:t>
            </w:r>
          </w:p>
          <w:p w:rsidRPr="002A0282" w:rsidR="005223BF" w:rsidP="006A7D69" w:rsidRDefault="005223BF" w14:paraId="0745F7B8" w14:textId="77777777">
            <w:pPr>
              <w:autoSpaceDE w:val="0"/>
              <w:autoSpaceDN w:val="0"/>
              <w:adjustRightInd w:val="0"/>
              <w:spacing w:after="0" w:line="240" w:lineRule="auto"/>
              <w:ind w:left="720"/>
              <w:rPr>
                <w:rFonts w:ascii="Arial" w:hAnsi="Arial" w:eastAsia="MS Song" w:cs="Arial"/>
                <w:i/>
                <w:color w:val="948A54"/>
                <w:sz w:val="20"/>
                <w:szCs w:val="20"/>
                <w:lang w:val="en-GB" w:eastAsia="zh-CN"/>
              </w:rPr>
            </w:pPr>
          </w:p>
          <w:p w:rsidR="005223BF" w:rsidP="006A7D69" w:rsidRDefault="005223BF" w14:paraId="223CF209" w14:textId="54616AB4">
            <w:pPr>
              <w:autoSpaceDE w:val="0"/>
              <w:autoSpaceDN w:val="0"/>
              <w:adjustRightInd w:val="0"/>
              <w:spacing w:after="0" w:line="240" w:lineRule="auto"/>
              <w:rPr>
                <w:rFonts w:ascii="Arial" w:hAnsi="Arial" w:eastAsia="MS Song" w:cs="Arial"/>
                <w:b/>
                <w:sz w:val="20"/>
                <w:szCs w:val="20"/>
                <w:lang w:val="en-GB" w:eastAsia="zh-CN"/>
              </w:rPr>
            </w:pPr>
            <w:r>
              <w:rPr>
                <w:rFonts w:ascii="Arial" w:hAnsi="Arial" w:eastAsia="MS Song" w:cs="Arial"/>
                <w:b/>
                <w:sz w:val="20"/>
                <w:szCs w:val="20"/>
                <w:lang w:val="en-GB" w:eastAsia="zh-CN"/>
              </w:rPr>
              <w:t xml:space="preserve">b. </w:t>
            </w:r>
            <w:r w:rsidRPr="002A0282">
              <w:rPr>
                <w:rFonts w:ascii="Arial" w:hAnsi="Arial" w:eastAsia="MS Song" w:cs="Arial"/>
                <w:b/>
                <w:sz w:val="20"/>
                <w:szCs w:val="20"/>
                <w:lang w:val="en-GB" w:eastAsia="zh-CN"/>
              </w:rPr>
              <w:t xml:space="preserve">What materials can be provided to </w:t>
            </w:r>
            <w:r w:rsidR="006A3262">
              <w:rPr>
                <w:rFonts w:ascii="Arial" w:hAnsi="Arial" w:eastAsia="MS Song" w:cs="Arial"/>
                <w:b/>
                <w:sz w:val="20"/>
                <w:szCs w:val="20"/>
                <w:lang w:val="en-GB" w:eastAsia="zh-CN"/>
              </w:rPr>
              <w:t>MWG</w:t>
            </w:r>
            <w:r w:rsidRPr="002A0282">
              <w:rPr>
                <w:rFonts w:ascii="Arial" w:hAnsi="Arial" w:eastAsia="MS Song" w:cs="Arial"/>
                <w:b/>
                <w:sz w:val="20"/>
                <w:szCs w:val="20"/>
                <w:lang w:val="en-GB" w:eastAsia="zh-CN"/>
              </w:rPr>
              <w:t xml:space="preserve"> to communicate on project activities and results:</w:t>
            </w:r>
          </w:p>
          <w:p w:rsidRPr="002A0282" w:rsidR="005223BF" w:rsidP="006A7D69" w:rsidRDefault="005223BF" w14:paraId="171E12D9" w14:textId="77777777">
            <w:pPr>
              <w:autoSpaceDE w:val="0"/>
              <w:autoSpaceDN w:val="0"/>
              <w:adjustRightInd w:val="0"/>
              <w:spacing w:after="0" w:line="240" w:lineRule="auto"/>
              <w:rPr>
                <w:rFonts w:ascii="Arial" w:hAnsi="Arial" w:eastAsia="MS Song" w:cs="Arial"/>
                <w:i/>
                <w:color w:val="948A54"/>
                <w:sz w:val="20"/>
                <w:szCs w:val="20"/>
                <w:lang w:val="en-GB" w:eastAsia="zh-CN"/>
              </w:rPr>
            </w:pPr>
          </w:p>
          <w:p w:rsidRPr="00C87CBD" w:rsidR="005223BF" w:rsidP="006A7D69" w:rsidRDefault="005223BF" w14:paraId="77C5BE8F" w14:textId="25F92EF3">
            <w:pPr>
              <w:autoSpaceDE w:val="0"/>
              <w:autoSpaceDN w:val="0"/>
              <w:adjustRightInd w:val="0"/>
              <w:spacing w:after="0" w:line="240" w:lineRule="auto"/>
              <w:ind w:left="720"/>
              <w:jc w:val="both"/>
              <w:rPr>
                <w:rFonts w:ascii="Arial" w:hAnsi="Arial" w:eastAsia="MS Song" w:cs="Arial"/>
                <w:i/>
                <w:color w:val="806000" w:themeColor="accent4" w:themeShade="80"/>
                <w:sz w:val="20"/>
                <w:szCs w:val="20"/>
                <w:lang w:val="en-GB" w:eastAsia="zh-CN"/>
              </w:rPr>
            </w:pPr>
            <w:r w:rsidRPr="00C87CBD">
              <w:rPr>
                <w:rFonts w:ascii="Arial" w:hAnsi="Arial" w:eastAsia="MS Song" w:cs="Arial"/>
                <w:i/>
                <w:color w:val="806000" w:themeColor="accent4" w:themeShade="80"/>
                <w:sz w:val="20"/>
                <w:szCs w:val="20"/>
                <w:lang w:val="en-GB" w:eastAsia="zh-CN"/>
              </w:rPr>
              <w:t xml:space="preserve">i.e. scientific publication, education materials, posters, presentation to </w:t>
            </w:r>
            <w:r w:rsidR="006A3262">
              <w:rPr>
                <w:rFonts w:ascii="Arial" w:hAnsi="Arial" w:eastAsia="MS Song" w:cs="Arial"/>
                <w:i/>
                <w:color w:val="806000" w:themeColor="accent4" w:themeShade="80"/>
                <w:sz w:val="20"/>
                <w:szCs w:val="20"/>
                <w:lang w:val="en-GB" w:eastAsia="zh-CN"/>
              </w:rPr>
              <w:t>MWG</w:t>
            </w:r>
            <w:r w:rsidRPr="00C87CBD">
              <w:rPr>
                <w:rFonts w:ascii="Arial" w:hAnsi="Arial" w:eastAsia="MS Song" w:cs="Arial"/>
                <w:i/>
                <w:color w:val="806000" w:themeColor="accent4" w:themeShade="80"/>
                <w:sz w:val="20"/>
                <w:szCs w:val="20"/>
                <w:lang w:val="en-GB" w:eastAsia="zh-CN"/>
              </w:rPr>
              <w:t xml:space="preserve"> staff or public etc.</w:t>
            </w:r>
          </w:p>
          <w:p w:rsidRPr="002A0282" w:rsidR="005223BF" w:rsidP="006A7D69" w:rsidRDefault="005223BF" w14:paraId="782C68D6" w14:textId="77777777">
            <w:pPr>
              <w:autoSpaceDE w:val="0"/>
              <w:autoSpaceDN w:val="0"/>
              <w:adjustRightInd w:val="0"/>
              <w:spacing w:after="0" w:line="240" w:lineRule="auto"/>
              <w:jc w:val="both"/>
              <w:rPr>
                <w:rFonts w:ascii="Arial" w:hAnsi="Arial" w:eastAsia="MS Song" w:cs="Arial"/>
                <w:i/>
                <w:color w:val="948A54"/>
                <w:sz w:val="20"/>
                <w:szCs w:val="20"/>
                <w:lang w:val="en-GB" w:eastAsia="zh-CN"/>
              </w:rPr>
            </w:pPr>
          </w:p>
          <w:p w:rsidRPr="002A0282" w:rsidR="005223BF" w:rsidP="006A7D69" w:rsidRDefault="005223BF" w14:paraId="5ABEC15E" w14:textId="77777777">
            <w:pPr>
              <w:autoSpaceDE w:val="0"/>
              <w:autoSpaceDN w:val="0"/>
              <w:adjustRightInd w:val="0"/>
              <w:spacing w:after="0" w:line="240" w:lineRule="auto"/>
              <w:rPr>
                <w:rFonts w:ascii="Arial" w:hAnsi="Arial" w:eastAsia="MS Song" w:cs="Arial"/>
                <w:b/>
                <w:sz w:val="20"/>
                <w:szCs w:val="20"/>
                <w:lang w:val="en-GB" w:eastAsia="zh-CN"/>
              </w:rPr>
            </w:pPr>
          </w:p>
        </w:tc>
      </w:tr>
    </w:tbl>
    <w:p w:rsidR="001A7EA5" w:rsidRDefault="001A7EA5" w14:paraId="50860036" w14:textId="77777777"/>
    <w:tbl>
      <w:tblPr>
        <w:tblW w:w="9540"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99" w:type="dxa"/>
          <w:right w:w="99" w:type="dxa"/>
        </w:tblCellMar>
        <w:tblLook w:val="0000" w:firstRow="0" w:lastRow="0" w:firstColumn="0" w:lastColumn="0" w:noHBand="0" w:noVBand="0"/>
      </w:tblPr>
      <w:tblGrid>
        <w:gridCol w:w="9540"/>
      </w:tblGrid>
      <w:tr w:rsidR="005223BF" w:rsidTr="006A7D69" w14:paraId="652234B5" w14:textId="77777777">
        <w:trPr>
          <w:trHeight w:val="350"/>
        </w:trPr>
        <w:tc>
          <w:tcPr>
            <w:tcW w:w="9540" w:type="dxa"/>
            <w:shd w:val="clear" w:color="auto" w:fill="BFBFBF"/>
          </w:tcPr>
          <w:p w:rsidRPr="002A0282" w:rsidR="005223BF" w:rsidP="006A7D69" w:rsidRDefault="005223BF" w14:paraId="07EE899E" w14:textId="7FB6643A">
            <w:pPr>
              <w:autoSpaceDE w:val="0"/>
              <w:autoSpaceDN w:val="0"/>
              <w:adjustRightInd w:val="0"/>
              <w:spacing w:after="0" w:line="240" w:lineRule="auto"/>
              <w:rPr>
                <w:rFonts w:ascii="Arial" w:hAnsi="Arial" w:eastAsia="MS Song" w:cs="Arial"/>
                <w:b/>
                <w:sz w:val="20"/>
                <w:szCs w:val="20"/>
                <w:lang w:val="en-GB" w:eastAsia="zh-CN"/>
              </w:rPr>
            </w:pPr>
            <w:r w:rsidRPr="002A0282">
              <w:rPr>
                <w:rFonts w:ascii="Arial" w:hAnsi="Arial" w:eastAsia="MS Song" w:cs="Arial"/>
                <w:b/>
                <w:sz w:val="20"/>
                <w:szCs w:val="20"/>
                <w:lang w:val="en-GB" w:eastAsia="zh-CN"/>
              </w:rPr>
              <w:lastRenderedPageBreak/>
              <w:t>Part V</w:t>
            </w:r>
            <w:r>
              <w:rPr>
                <w:rFonts w:ascii="Arial" w:hAnsi="Arial" w:eastAsia="MS Song" w:cs="Arial"/>
                <w:b/>
                <w:sz w:val="20"/>
                <w:szCs w:val="20"/>
                <w:lang w:val="en-GB" w:eastAsia="zh-CN"/>
              </w:rPr>
              <w:t>I</w:t>
            </w:r>
            <w:r w:rsidR="000947BC">
              <w:rPr>
                <w:rFonts w:ascii="Arial" w:hAnsi="Arial" w:eastAsia="MS Song" w:cs="Arial"/>
                <w:b/>
                <w:sz w:val="20"/>
                <w:szCs w:val="20"/>
                <w:lang w:val="en-GB" w:eastAsia="zh-CN"/>
              </w:rPr>
              <w:t>II</w:t>
            </w:r>
            <w:r w:rsidRPr="002A0282">
              <w:rPr>
                <w:rFonts w:ascii="Arial" w:hAnsi="Arial" w:eastAsia="MS Song" w:cs="Arial"/>
                <w:b/>
                <w:sz w:val="20"/>
                <w:szCs w:val="20"/>
                <w:lang w:val="en-GB" w:eastAsia="zh-CN"/>
              </w:rPr>
              <w:t xml:space="preserve">: Conservation and </w:t>
            </w:r>
            <w:r>
              <w:rPr>
                <w:rFonts w:ascii="Arial" w:hAnsi="Arial" w:eastAsia="MS Song" w:cs="Arial"/>
                <w:b/>
                <w:sz w:val="20"/>
                <w:szCs w:val="20"/>
                <w:lang w:val="en-GB" w:eastAsia="zh-CN"/>
              </w:rPr>
              <w:t>r</w:t>
            </w:r>
            <w:r w:rsidRPr="002A0282">
              <w:rPr>
                <w:rFonts w:ascii="Arial" w:hAnsi="Arial" w:eastAsia="MS Song" w:cs="Arial"/>
                <w:b/>
                <w:sz w:val="20"/>
                <w:szCs w:val="20"/>
                <w:lang w:val="en-GB" w:eastAsia="zh-CN"/>
              </w:rPr>
              <w:t>esearch impact</w:t>
            </w:r>
          </w:p>
        </w:tc>
      </w:tr>
      <w:tr w:rsidR="005223BF" w:rsidTr="00665EB6" w14:paraId="3ADBCD81" w14:textId="77777777">
        <w:trPr>
          <w:trHeight w:val="6794"/>
        </w:trPr>
        <w:tc>
          <w:tcPr>
            <w:tcW w:w="9540" w:type="dxa"/>
            <w:shd w:val="clear" w:color="auto" w:fill="FFFFFF"/>
          </w:tcPr>
          <w:p w:rsidRPr="002A0282" w:rsidR="005223BF" w:rsidP="006A7D69" w:rsidRDefault="005223BF" w14:paraId="6C4CFA70" w14:textId="77777777">
            <w:pPr>
              <w:autoSpaceDE w:val="0"/>
              <w:autoSpaceDN w:val="0"/>
              <w:adjustRightInd w:val="0"/>
              <w:spacing w:after="0" w:line="240" w:lineRule="auto"/>
              <w:rPr>
                <w:rFonts w:ascii="Arial" w:hAnsi="Arial" w:eastAsia="MS Song" w:cs="Arial"/>
                <w:b/>
                <w:sz w:val="20"/>
                <w:szCs w:val="20"/>
                <w:lang w:val="en-GB" w:eastAsia="zh-CN"/>
              </w:rPr>
            </w:pPr>
          </w:p>
          <w:p w:rsidRPr="00C87CBD" w:rsidR="005223BF" w:rsidP="006A7D69" w:rsidRDefault="005223BF" w14:paraId="60309019" w14:textId="77777777">
            <w:pPr>
              <w:autoSpaceDE w:val="0"/>
              <w:autoSpaceDN w:val="0"/>
              <w:adjustRightInd w:val="0"/>
              <w:spacing w:after="0" w:line="240" w:lineRule="auto"/>
              <w:ind w:left="327"/>
              <w:jc w:val="both"/>
              <w:rPr>
                <w:rFonts w:ascii="Arial" w:hAnsi="Arial" w:eastAsia="SimSun" w:cs="Arial"/>
                <w:i/>
                <w:color w:val="806000" w:themeColor="accent4" w:themeShade="80"/>
                <w:sz w:val="20"/>
                <w:szCs w:val="20"/>
                <w:lang w:val="en-GB" w:eastAsia="zh-CN"/>
              </w:rPr>
            </w:pPr>
            <w:r w:rsidRPr="00C87CBD">
              <w:rPr>
                <w:rFonts w:ascii="Arial" w:hAnsi="Arial" w:eastAsia="SimSun" w:cs="Arial"/>
                <w:i/>
                <w:color w:val="806000" w:themeColor="accent4" w:themeShade="80"/>
                <w:sz w:val="20"/>
                <w:szCs w:val="20"/>
                <w:lang w:val="en-GB" w:eastAsia="zh-CN"/>
              </w:rPr>
              <w:t>Describe in not more than 500 words the direct impact this project has on the enhancement of health, and welfare of wildlife species under human care and/or the improvement of the long-term survivability of wildlife species in their native habitats</w:t>
            </w:r>
          </w:p>
          <w:p w:rsidR="005223BF" w:rsidP="006A7D69" w:rsidRDefault="005223BF" w14:paraId="692810A6" w14:textId="77777777">
            <w:pPr>
              <w:autoSpaceDE w:val="0"/>
              <w:autoSpaceDN w:val="0"/>
              <w:adjustRightInd w:val="0"/>
              <w:spacing w:after="0" w:line="240" w:lineRule="auto"/>
              <w:rPr>
                <w:rFonts w:ascii="Arial" w:hAnsi="Arial" w:eastAsia="MS Song" w:cs="Arial"/>
                <w:sz w:val="20"/>
                <w:szCs w:val="20"/>
                <w:lang w:val="en-GB" w:eastAsia="zh-CN"/>
              </w:rPr>
            </w:pPr>
          </w:p>
          <w:p w:rsidR="00B05EE2" w:rsidP="006A7D69" w:rsidRDefault="0037362D" w14:paraId="3AA20644" w14:textId="77777777">
            <w:pPr>
              <w:autoSpaceDE w:val="0"/>
              <w:autoSpaceDN w:val="0"/>
              <w:adjustRightInd w:val="0"/>
              <w:spacing w:after="0" w:line="240" w:lineRule="auto"/>
              <w:rPr>
                <w:rFonts w:ascii="Arial" w:hAnsi="Arial" w:eastAsia="MS Song" w:cs="Arial"/>
                <w:sz w:val="20"/>
                <w:szCs w:val="20"/>
                <w:lang w:val="en-GB" w:eastAsia="zh-CN"/>
              </w:rPr>
            </w:pPr>
            <w:r>
              <w:rPr>
                <w:rFonts w:ascii="Arial" w:hAnsi="Arial" w:eastAsia="MS Song" w:cs="Arial"/>
                <w:sz w:val="20"/>
                <w:szCs w:val="20"/>
                <w:lang w:val="en-GB" w:eastAsia="zh-CN"/>
              </w:rPr>
              <w:t>T</w:t>
            </w:r>
            <w:r w:rsidR="0056189E">
              <w:rPr>
                <w:rFonts w:ascii="Arial" w:hAnsi="Arial" w:eastAsia="MS Song" w:cs="Arial"/>
                <w:sz w:val="20"/>
                <w:szCs w:val="20"/>
                <w:lang w:val="en-GB" w:eastAsia="zh-CN"/>
              </w:rPr>
              <w:t xml:space="preserve">his project </w:t>
            </w:r>
            <w:r w:rsidR="00E56F1C">
              <w:rPr>
                <w:rFonts w:ascii="Arial" w:hAnsi="Arial" w:eastAsia="MS Song" w:cs="Arial"/>
                <w:sz w:val="20"/>
                <w:szCs w:val="20"/>
                <w:lang w:val="en-GB" w:eastAsia="zh-CN"/>
              </w:rPr>
              <w:t xml:space="preserve">will impact the welfare of the involved wildlife species positively. </w:t>
            </w:r>
            <w:r w:rsidR="00A7786E">
              <w:rPr>
                <w:rFonts w:ascii="Arial" w:hAnsi="Arial" w:eastAsia="MS Song" w:cs="Arial"/>
                <w:sz w:val="20"/>
                <w:szCs w:val="20"/>
                <w:lang w:val="en-GB" w:eastAsia="zh-CN"/>
              </w:rPr>
              <w:t>Should the results of the project be a</w:t>
            </w:r>
            <w:r w:rsidR="004D692E">
              <w:rPr>
                <w:rFonts w:ascii="Arial" w:hAnsi="Arial" w:eastAsia="MS Song" w:cs="Arial"/>
                <w:sz w:val="20"/>
                <w:szCs w:val="20"/>
                <w:lang w:val="en-GB" w:eastAsia="zh-CN"/>
              </w:rPr>
              <w:t>s hypothesised</w:t>
            </w:r>
            <w:r w:rsidR="00A7786E">
              <w:rPr>
                <w:rFonts w:ascii="Arial" w:hAnsi="Arial" w:eastAsia="MS Song" w:cs="Arial"/>
                <w:sz w:val="20"/>
                <w:szCs w:val="20"/>
                <w:lang w:val="en-GB" w:eastAsia="zh-CN"/>
              </w:rPr>
              <w:t>, we can implement the usage of enrichment devices as an alternative to typical feeding plates in a mixed species aviary.</w:t>
            </w:r>
            <w:r w:rsidR="004D692E">
              <w:rPr>
                <w:rFonts w:ascii="Arial" w:hAnsi="Arial" w:eastAsia="MS Song" w:cs="Arial"/>
                <w:sz w:val="20"/>
                <w:szCs w:val="20"/>
                <w:lang w:val="en-GB" w:eastAsia="zh-CN"/>
              </w:rPr>
              <w:t xml:space="preserve"> Even if the </w:t>
            </w:r>
            <w:r w:rsidR="00191A5D">
              <w:rPr>
                <w:rFonts w:ascii="Arial" w:hAnsi="Arial" w:eastAsia="MS Song" w:cs="Arial"/>
                <w:sz w:val="20"/>
                <w:szCs w:val="20"/>
                <w:lang w:val="en-GB" w:eastAsia="zh-CN"/>
              </w:rPr>
              <w:t>results do not conclude with our initial hypothesis it will be taken as an opportunity for the animal care team to further develop upon th</w:t>
            </w:r>
            <w:r w:rsidR="003C44FB">
              <w:rPr>
                <w:rFonts w:ascii="Arial" w:hAnsi="Arial" w:eastAsia="MS Song" w:cs="Arial"/>
                <w:sz w:val="20"/>
                <w:szCs w:val="20"/>
                <w:lang w:val="en-GB" w:eastAsia="zh-CN"/>
              </w:rPr>
              <w:t>e</w:t>
            </w:r>
            <w:r w:rsidR="00191A5D">
              <w:rPr>
                <w:rFonts w:ascii="Arial" w:hAnsi="Arial" w:eastAsia="MS Song" w:cs="Arial"/>
                <w:sz w:val="20"/>
                <w:szCs w:val="20"/>
                <w:lang w:val="en-GB" w:eastAsia="zh-CN"/>
              </w:rPr>
              <w:t xml:space="preserve"> method/framework. </w:t>
            </w:r>
          </w:p>
          <w:p w:rsidR="003C44FB" w:rsidP="006A7D69" w:rsidRDefault="003C44FB" w14:paraId="7F284399" w14:textId="77777777">
            <w:pPr>
              <w:autoSpaceDE w:val="0"/>
              <w:autoSpaceDN w:val="0"/>
              <w:adjustRightInd w:val="0"/>
              <w:spacing w:after="0" w:line="240" w:lineRule="auto"/>
              <w:rPr>
                <w:rFonts w:ascii="Arial" w:hAnsi="Arial" w:eastAsia="MS Song" w:cs="Arial"/>
                <w:sz w:val="20"/>
                <w:szCs w:val="20"/>
                <w:lang w:val="en-GB" w:eastAsia="zh-CN"/>
              </w:rPr>
            </w:pPr>
          </w:p>
          <w:p w:rsidR="008062DA" w:rsidP="006A7D69" w:rsidRDefault="003C44FB" w14:paraId="42F4C5AA" w14:textId="7BE0B921">
            <w:pPr>
              <w:autoSpaceDE w:val="0"/>
              <w:autoSpaceDN w:val="0"/>
              <w:adjustRightInd w:val="0"/>
              <w:spacing w:after="0" w:line="240" w:lineRule="auto"/>
              <w:rPr>
                <w:rFonts w:ascii="Arial" w:hAnsi="Arial" w:eastAsia="MS Song" w:cs="Arial"/>
                <w:sz w:val="20"/>
                <w:szCs w:val="20"/>
                <w:lang w:val="en-GB" w:eastAsia="zh-CN"/>
              </w:rPr>
            </w:pPr>
            <w:r>
              <w:rPr>
                <w:rFonts w:ascii="Arial" w:hAnsi="Arial" w:eastAsia="MS Song" w:cs="Arial"/>
                <w:sz w:val="20"/>
                <w:szCs w:val="20"/>
                <w:lang w:val="en-GB" w:eastAsia="zh-CN"/>
              </w:rPr>
              <w:t>By offering</w:t>
            </w:r>
            <w:r w:rsidR="003C7548">
              <w:rPr>
                <w:rFonts w:ascii="Arial" w:hAnsi="Arial" w:eastAsia="MS Song" w:cs="Arial"/>
                <w:sz w:val="20"/>
                <w:szCs w:val="20"/>
                <w:lang w:val="en-GB" w:eastAsia="zh-CN"/>
              </w:rPr>
              <w:t xml:space="preserve"> the animals with </w:t>
            </w:r>
            <w:r w:rsidR="0040296A">
              <w:rPr>
                <w:rFonts w:ascii="Arial" w:hAnsi="Arial" w:eastAsia="MS Song" w:cs="Arial"/>
                <w:sz w:val="20"/>
                <w:szCs w:val="20"/>
                <w:lang w:val="en-GB" w:eastAsia="zh-CN"/>
              </w:rPr>
              <w:t>a more complex f</w:t>
            </w:r>
            <w:r w:rsidR="003C7548">
              <w:rPr>
                <w:rFonts w:ascii="Arial" w:hAnsi="Arial" w:eastAsia="MS Song" w:cs="Arial"/>
                <w:sz w:val="20"/>
                <w:szCs w:val="20"/>
                <w:lang w:val="en-GB" w:eastAsia="zh-CN"/>
              </w:rPr>
              <w:t xml:space="preserve">ood presentation, it would allow them to </w:t>
            </w:r>
            <w:r w:rsidR="00CB74C9">
              <w:rPr>
                <w:rFonts w:ascii="Arial" w:hAnsi="Arial" w:eastAsia="MS Song" w:cs="Arial"/>
                <w:sz w:val="20"/>
                <w:szCs w:val="20"/>
                <w:lang w:val="en-GB" w:eastAsia="zh-CN"/>
              </w:rPr>
              <w:t xml:space="preserve">engage </w:t>
            </w:r>
            <w:r w:rsidR="007C15FA">
              <w:rPr>
                <w:rFonts w:ascii="Arial" w:hAnsi="Arial" w:eastAsia="MS Song" w:cs="Arial"/>
                <w:sz w:val="20"/>
                <w:szCs w:val="20"/>
                <w:lang w:val="en-GB" w:eastAsia="zh-CN"/>
              </w:rPr>
              <w:t>in</w:t>
            </w:r>
            <w:r w:rsidR="00CB74C9">
              <w:rPr>
                <w:rFonts w:ascii="Arial" w:hAnsi="Arial" w:eastAsia="MS Song" w:cs="Arial"/>
                <w:sz w:val="20"/>
                <w:szCs w:val="20"/>
                <w:lang w:val="en-GB" w:eastAsia="zh-CN"/>
              </w:rPr>
              <w:t xml:space="preserve"> natural feeding and foraging behaviours</w:t>
            </w:r>
            <w:r w:rsidR="0040296A">
              <w:rPr>
                <w:rFonts w:ascii="Arial" w:hAnsi="Arial" w:eastAsia="MS Song" w:cs="Arial"/>
                <w:sz w:val="20"/>
                <w:szCs w:val="20"/>
                <w:lang w:val="en-GB" w:eastAsia="zh-CN"/>
              </w:rPr>
              <w:t xml:space="preserve"> which they may not have been able to displa</w:t>
            </w:r>
            <w:r w:rsidR="001760E9">
              <w:rPr>
                <w:rFonts w:ascii="Arial" w:hAnsi="Arial" w:eastAsia="MS Song" w:cs="Arial"/>
                <w:sz w:val="20"/>
                <w:szCs w:val="20"/>
                <w:lang w:val="en-GB" w:eastAsia="zh-CN"/>
              </w:rPr>
              <w:t>y under human care. Although</w:t>
            </w:r>
            <w:r w:rsidR="00617EB0">
              <w:rPr>
                <w:rFonts w:ascii="Arial" w:hAnsi="Arial" w:eastAsia="MS Song" w:cs="Arial"/>
                <w:sz w:val="20"/>
                <w:szCs w:val="20"/>
                <w:lang w:val="en-GB" w:eastAsia="zh-CN"/>
              </w:rPr>
              <w:t xml:space="preserve"> the environment of</w:t>
            </w:r>
            <w:r w:rsidR="001760E9">
              <w:rPr>
                <w:rFonts w:ascii="Arial" w:hAnsi="Arial" w:eastAsia="MS Song" w:cs="Arial"/>
                <w:sz w:val="20"/>
                <w:szCs w:val="20"/>
                <w:lang w:val="en-GB" w:eastAsia="zh-CN"/>
              </w:rPr>
              <w:t xml:space="preserve"> a mixed</w:t>
            </w:r>
            <w:r w:rsidR="00617EB0">
              <w:rPr>
                <w:rFonts w:ascii="Arial" w:hAnsi="Arial" w:eastAsia="MS Song" w:cs="Arial"/>
                <w:sz w:val="20"/>
                <w:szCs w:val="20"/>
                <w:lang w:val="en-GB" w:eastAsia="zh-CN"/>
              </w:rPr>
              <w:t xml:space="preserve"> species aviary presents itself </w:t>
            </w:r>
            <w:r w:rsidR="004B23C8">
              <w:rPr>
                <w:rFonts w:ascii="Arial" w:hAnsi="Arial" w:eastAsia="MS Song" w:cs="Arial"/>
                <w:sz w:val="20"/>
                <w:szCs w:val="20"/>
                <w:lang w:val="en-GB" w:eastAsia="zh-CN"/>
              </w:rPr>
              <w:t>with greater opportunities for the animals to interact with the natural</w:t>
            </w:r>
            <w:r w:rsidR="0048123F">
              <w:rPr>
                <w:rFonts w:ascii="Arial" w:hAnsi="Arial" w:eastAsia="MS Song" w:cs="Arial"/>
                <w:sz w:val="20"/>
                <w:szCs w:val="20"/>
                <w:lang w:val="en-GB" w:eastAsia="zh-CN"/>
              </w:rPr>
              <w:t xml:space="preserve"> elements of the space</w:t>
            </w:r>
            <w:r w:rsidR="000D7B73">
              <w:rPr>
                <w:rFonts w:ascii="Arial" w:hAnsi="Arial" w:eastAsia="MS Song" w:cs="Arial"/>
                <w:sz w:val="20"/>
                <w:szCs w:val="20"/>
                <w:lang w:val="en-GB" w:eastAsia="zh-CN"/>
              </w:rPr>
              <w:t xml:space="preserve">, </w:t>
            </w:r>
            <w:r w:rsidR="00117A16">
              <w:rPr>
                <w:rFonts w:ascii="Arial" w:hAnsi="Arial" w:eastAsia="MS Song" w:cs="Arial"/>
                <w:sz w:val="20"/>
                <w:szCs w:val="20"/>
                <w:lang w:val="en-GB" w:eastAsia="zh-CN"/>
              </w:rPr>
              <w:t xml:space="preserve">food presentation is often an </w:t>
            </w:r>
            <w:r w:rsidR="000D7B73">
              <w:rPr>
                <w:rFonts w:ascii="Arial" w:hAnsi="Arial" w:eastAsia="MS Song" w:cs="Arial"/>
                <w:sz w:val="20"/>
                <w:szCs w:val="20"/>
                <w:lang w:val="en-GB" w:eastAsia="zh-CN"/>
              </w:rPr>
              <w:t xml:space="preserve">aspect that </w:t>
            </w:r>
            <w:r w:rsidR="00D875EA">
              <w:rPr>
                <w:rFonts w:ascii="Arial" w:hAnsi="Arial" w:eastAsia="MS Song" w:cs="Arial"/>
                <w:sz w:val="20"/>
                <w:szCs w:val="20"/>
                <w:lang w:val="en-GB" w:eastAsia="zh-CN"/>
              </w:rPr>
              <w:t xml:space="preserve">is </w:t>
            </w:r>
            <w:r w:rsidR="00117A16">
              <w:rPr>
                <w:rFonts w:ascii="Arial" w:hAnsi="Arial" w:eastAsia="MS Song" w:cs="Arial"/>
                <w:sz w:val="20"/>
                <w:szCs w:val="20"/>
                <w:lang w:val="en-GB" w:eastAsia="zh-CN"/>
              </w:rPr>
              <w:t>limited by</w:t>
            </w:r>
            <w:r w:rsidR="00BF20BE">
              <w:rPr>
                <w:rFonts w:ascii="Arial" w:hAnsi="Arial" w:eastAsia="MS Song" w:cs="Arial"/>
                <w:sz w:val="20"/>
                <w:szCs w:val="20"/>
                <w:lang w:val="en-GB" w:eastAsia="zh-CN"/>
              </w:rPr>
              <w:t xml:space="preserve"> husbandry practices (i.e. feasibility, sanitation, sustainability).</w:t>
            </w:r>
            <w:r w:rsidR="00E57878">
              <w:rPr>
                <w:rFonts w:ascii="Arial" w:hAnsi="Arial" w:eastAsia="MS Song" w:cs="Arial"/>
                <w:sz w:val="20"/>
                <w:szCs w:val="20"/>
                <w:lang w:val="en-GB" w:eastAsia="zh-CN"/>
              </w:rPr>
              <w:t xml:space="preserve"> Likewise, feeding in dens is often </w:t>
            </w:r>
            <w:r w:rsidR="0061473F">
              <w:rPr>
                <w:rFonts w:ascii="Arial" w:hAnsi="Arial" w:eastAsia="MS Song" w:cs="Arial"/>
                <w:sz w:val="20"/>
                <w:szCs w:val="20"/>
                <w:lang w:val="en-GB" w:eastAsia="zh-CN"/>
              </w:rPr>
              <w:t>kept to a simplistic presentation – mostly for sanitation purposes</w:t>
            </w:r>
            <w:r w:rsidR="006C1070">
              <w:rPr>
                <w:rFonts w:ascii="Arial" w:hAnsi="Arial" w:eastAsia="MS Song" w:cs="Arial"/>
                <w:sz w:val="20"/>
                <w:szCs w:val="20"/>
                <w:lang w:val="en-GB" w:eastAsia="zh-CN"/>
              </w:rPr>
              <w:t xml:space="preserve">. </w:t>
            </w:r>
            <w:r w:rsidR="00BF20BE">
              <w:rPr>
                <w:rFonts w:ascii="Arial" w:hAnsi="Arial" w:eastAsia="MS Song" w:cs="Arial"/>
                <w:sz w:val="20"/>
                <w:szCs w:val="20"/>
                <w:lang w:val="en-GB" w:eastAsia="zh-CN"/>
              </w:rPr>
              <w:t xml:space="preserve"> </w:t>
            </w:r>
          </w:p>
          <w:p w:rsidR="008062DA" w:rsidP="006A7D69" w:rsidRDefault="008062DA" w14:paraId="6A2FBCB1" w14:textId="77777777">
            <w:pPr>
              <w:autoSpaceDE w:val="0"/>
              <w:autoSpaceDN w:val="0"/>
              <w:adjustRightInd w:val="0"/>
              <w:spacing w:after="0" w:line="240" w:lineRule="auto"/>
              <w:rPr>
                <w:rFonts w:ascii="Arial" w:hAnsi="Arial" w:eastAsia="MS Song" w:cs="Arial"/>
                <w:sz w:val="20"/>
                <w:szCs w:val="20"/>
                <w:lang w:val="en-GB" w:eastAsia="zh-CN"/>
              </w:rPr>
            </w:pPr>
          </w:p>
          <w:p w:rsidRPr="002A0282" w:rsidR="00FB3960" w:rsidP="006A7D69" w:rsidRDefault="00FB3960" w14:paraId="42150133" w14:textId="07440A2C">
            <w:pPr>
              <w:autoSpaceDE w:val="0"/>
              <w:autoSpaceDN w:val="0"/>
              <w:adjustRightInd w:val="0"/>
              <w:spacing w:after="0" w:line="240" w:lineRule="auto"/>
              <w:rPr>
                <w:rFonts w:ascii="Arial" w:hAnsi="Arial" w:eastAsia="MS Song" w:cs="Arial"/>
                <w:sz w:val="20"/>
                <w:szCs w:val="20"/>
                <w:lang w:val="en-GB" w:eastAsia="zh-CN"/>
              </w:rPr>
            </w:pPr>
            <w:r>
              <w:rPr>
                <w:rFonts w:ascii="Arial" w:hAnsi="Arial" w:eastAsia="MS Song" w:cs="Arial"/>
                <w:sz w:val="20"/>
                <w:szCs w:val="20"/>
                <w:lang w:val="en-GB" w:eastAsia="zh-CN"/>
              </w:rPr>
              <w:t xml:space="preserve">The results of the project will serve as the direction </w:t>
            </w:r>
            <w:r w:rsidR="00AA042B">
              <w:rPr>
                <w:rFonts w:ascii="Arial" w:hAnsi="Arial" w:eastAsia="MS Song" w:cs="Arial"/>
                <w:sz w:val="20"/>
                <w:szCs w:val="20"/>
                <w:lang w:val="en-GB" w:eastAsia="zh-CN"/>
              </w:rPr>
              <w:t>in which</w:t>
            </w:r>
            <w:r>
              <w:rPr>
                <w:rFonts w:ascii="Arial" w:hAnsi="Arial" w:eastAsia="MS Song" w:cs="Arial"/>
                <w:sz w:val="20"/>
                <w:szCs w:val="20"/>
                <w:lang w:val="en-GB" w:eastAsia="zh-CN"/>
              </w:rPr>
              <w:t xml:space="preserve"> </w:t>
            </w:r>
            <w:r w:rsidR="00352D6A">
              <w:rPr>
                <w:rFonts w:ascii="Arial" w:hAnsi="Arial" w:eastAsia="MS Song" w:cs="Arial"/>
                <w:sz w:val="20"/>
                <w:szCs w:val="20"/>
                <w:lang w:val="en-GB" w:eastAsia="zh-CN"/>
              </w:rPr>
              <w:t>animal care can take</w:t>
            </w:r>
            <w:r w:rsidR="00BE5205">
              <w:rPr>
                <w:rFonts w:ascii="Arial" w:hAnsi="Arial" w:eastAsia="MS Song" w:cs="Arial"/>
                <w:sz w:val="20"/>
                <w:szCs w:val="20"/>
                <w:lang w:val="en-GB" w:eastAsia="zh-CN"/>
              </w:rPr>
              <w:t xml:space="preserve"> for </w:t>
            </w:r>
            <w:ins w:author="Dajun Wang" w:date="2022-09-05T08:55:00Z" w:id="57">
              <w:r w:rsidR="006B55AC">
                <w:rPr>
                  <w:rFonts w:ascii="Arial" w:hAnsi="Arial" w:eastAsia="MS Song" w:cs="Arial"/>
                  <w:sz w:val="20"/>
                  <w:szCs w:val="20"/>
                  <w:lang w:val="en-GB" w:eastAsia="zh-CN"/>
                </w:rPr>
                <w:t xml:space="preserve">Behavioural </w:t>
              </w:r>
            </w:ins>
            <w:ins w:author="Dajun Wang" w:date="2022-09-05T08:56:00Z" w:id="58">
              <w:r w:rsidR="006B55AC">
                <w:rPr>
                  <w:rFonts w:ascii="Arial" w:hAnsi="Arial" w:eastAsia="MS Song" w:cs="Arial"/>
                  <w:sz w:val="20"/>
                  <w:szCs w:val="20"/>
                  <w:lang w:val="en-GB" w:eastAsia="zh-CN"/>
                </w:rPr>
                <w:t>Management Framework (</w:t>
              </w:r>
            </w:ins>
            <w:r w:rsidR="00BE5205">
              <w:rPr>
                <w:rFonts w:ascii="Arial" w:hAnsi="Arial" w:eastAsia="MS Song" w:cs="Arial"/>
                <w:sz w:val="20"/>
                <w:szCs w:val="20"/>
                <w:lang w:val="en-GB" w:eastAsia="zh-CN"/>
              </w:rPr>
              <w:t>BMF</w:t>
            </w:r>
            <w:ins w:author="Dajun Wang" w:date="2022-09-05T08:56:00Z" w:id="59">
              <w:r w:rsidR="006B55AC">
                <w:rPr>
                  <w:rFonts w:ascii="Arial" w:hAnsi="Arial" w:eastAsia="MS Song" w:cs="Arial"/>
                  <w:sz w:val="20"/>
                  <w:szCs w:val="20"/>
                  <w:lang w:val="en-GB" w:eastAsia="zh-CN"/>
                </w:rPr>
                <w:t>)</w:t>
              </w:r>
            </w:ins>
            <w:r w:rsidR="00BE5205">
              <w:rPr>
                <w:rFonts w:ascii="Arial" w:hAnsi="Arial" w:eastAsia="MS Song" w:cs="Arial"/>
                <w:sz w:val="20"/>
                <w:szCs w:val="20"/>
                <w:lang w:val="en-GB" w:eastAsia="zh-CN"/>
              </w:rPr>
              <w:t xml:space="preserve"> in </w:t>
            </w:r>
            <w:r w:rsidR="00F64B55">
              <w:rPr>
                <w:rFonts w:ascii="Arial" w:hAnsi="Arial" w:eastAsia="MS Song" w:cs="Arial"/>
                <w:sz w:val="20"/>
                <w:szCs w:val="20"/>
                <w:lang w:val="en-GB" w:eastAsia="zh-CN"/>
              </w:rPr>
              <w:t>free-flight aviaries</w:t>
            </w:r>
            <w:r w:rsidR="008062DA">
              <w:rPr>
                <w:rFonts w:ascii="Arial" w:hAnsi="Arial" w:eastAsia="MS Song" w:cs="Arial"/>
                <w:sz w:val="20"/>
                <w:szCs w:val="20"/>
                <w:lang w:val="en-GB" w:eastAsia="zh-CN"/>
              </w:rPr>
              <w:t xml:space="preserve"> and in BOH spaces. </w:t>
            </w:r>
          </w:p>
        </w:tc>
      </w:tr>
    </w:tbl>
    <w:p w:rsidR="005223BF" w:rsidP="005223BF" w:rsidRDefault="005223BF" w14:paraId="2DA7A9E8" w14:textId="08496E16">
      <w:pPr>
        <w:spacing w:after="0" w:line="240" w:lineRule="auto"/>
        <w:rPr>
          <w:rFonts w:ascii="Arial" w:hAnsi="Arial" w:eastAsia="SimSun" w:cs="Arial"/>
          <w:sz w:val="20"/>
          <w:szCs w:val="20"/>
          <w:lang w:val="en-GB" w:eastAsia="zh-CN"/>
        </w:rPr>
      </w:pPr>
    </w:p>
    <w:tbl>
      <w:tblPr>
        <w:tblW w:w="9540"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99" w:type="dxa"/>
          <w:right w:w="99" w:type="dxa"/>
        </w:tblCellMar>
        <w:tblLook w:val="0000" w:firstRow="0" w:lastRow="0" w:firstColumn="0" w:lastColumn="0" w:noHBand="0" w:noVBand="0"/>
      </w:tblPr>
      <w:tblGrid>
        <w:gridCol w:w="9540"/>
      </w:tblGrid>
      <w:tr w:rsidR="005223BF" w:rsidTr="006A7D69" w14:paraId="4399952D" w14:textId="77777777">
        <w:trPr>
          <w:trHeight w:val="350"/>
        </w:trPr>
        <w:tc>
          <w:tcPr>
            <w:tcW w:w="9540" w:type="dxa"/>
            <w:shd w:val="clear" w:color="auto" w:fill="BFBFBF"/>
          </w:tcPr>
          <w:p w:rsidRPr="002A0282" w:rsidR="005223BF" w:rsidP="006A7D69" w:rsidRDefault="005223BF" w14:paraId="142DFEED" w14:textId="1F3D6B93">
            <w:pPr>
              <w:spacing w:after="0" w:line="240" w:lineRule="auto"/>
              <w:jc w:val="both"/>
              <w:rPr>
                <w:rFonts w:ascii="Arial" w:hAnsi="Arial" w:eastAsia="Times New Roman" w:cs="Arial"/>
                <w:b/>
                <w:sz w:val="20"/>
                <w:szCs w:val="20"/>
                <w:lang w:val="en-GB"/>
              </w:rPr>
            </w:pPr>
            <w:r w:rsidRPr="0066655D">
              <w:rPr>
                <w:rFonts w:ascii="Arial" w:hAnsi="Arial" w:eastAsia="Times New Roman" w:cs="Arial"/>
                <w:b/>
                <w:sz w:val="20"/>
                <w:szCs w:val="20"/>
                <w:lang w:val="en-GB"/>
              </w:rPr>
              <w:t>Section A: Research Project Funding</w:t>
            </w:r>
            <w:r w:rsidRPr="002A0282">
              <w:rPr>
                <w:rFonts w:ascii="Arial" w:hAnsi="Arial" w:eastAsia="Times New Roman" w:cs="Arial"/>
                <w:b/>
                <w:sz w:val="20"/>
                <w:szCs w:val="20"/>
                <w:lang w:val="en-GB"/>
              </w:rPr>
              <w:t xml:space="preserve"> </w:t>
            </w:r>
            <w:r w:rsidRPr="00665EB6" w:rsidR="00A948B6">
              <w:rPr>
                <w:rFonts w:ascii="Arial" w:hAnsi="Arial" w:eastAsia="Times New Roman" w:cs="Arial"/>
                <w:b/>
                <w:sz w:val="20"/>
                <w:szCs w:val="20"/>
                <w:u w:val="single"/>
                <w:lang w:val="en-GB"/>
              </w:rPr>
              <w:t>(for staff projects only)</w:t>
            </w:r>
          </w:p>
        </w:tc>
      </w:tr>
      <w:tr w:rsidR="005223BF" w:rsidTr="006A7D69" w14:paraId="7B5EF7D9" w14:textId="77777777">
        <w:trPr>
          <w:trHeight w:val="350"/>
        </w:trPr>
        <w:tc>
          <w:tcPr>
            <w:tcW w:w="9540" w:type="dxa"/>
            <w:shd w:val="clear" w:color="auto" w:fill="D9D9D9"/>
          </w:tcPr>
          <w:p w:rsidRPr="002A0282" w:rsidR="005223BF" w:rsidP="006A7D69" w:rsidRDefault="005223BF" w14:paraId="75FCB955" w14:textId="77777777">
            <w:pPr>
              <w:spacing w:after="0" w:line="240" w:lineRule="auto"/>
              <w:jc w:val="both"/>
              <w:rPr>
                <w:rFonts w:ascii="Arial" w:hAnsi="Arial" w:eastAsia="Times New Roman" w:cs="Arial"/>
                <w:b/>
                <w:sz w:val="20"/>
                <w:szCs w:val="20"/>
                <w:lang w:val="en-GB"/>
              </w:rPr>
            </w:pPr>
            <w:r w:rsidRPr="002A0282">
              <w:rPr>
                <w:rFonts w:ascii="Arial" w:hAnsi="Arial" w:eastAsia="Times New Roman" w:cs="Arial"/>
                <w:b/>
                <w:sz w:val="20"/>
                <w:szCs w:val="20"/>
                <w:lang w:val="en-GB"/>
              </w:rPr>
              <w:t>Budget information</w:t>
            </w:r>
          </w:p>
        </w:tc>
      </w:tr>
      <w:tr w:rsidR="005223BF" w:rsidTr="006A7D69" w14:paraId="7DF2FA04" w14:textId="77777777">
        <w:trPr>
          <w:trHeight w:val="350"/>
        </w:trPr>
        <w:tc>
          <w:tcPr>
            <w:tcW w:w="9540" w:type="dxa"/>
            <w:shd w:val="clear" w:color="auto" w:fill="auto"/>
          </w:tcPr>
          <w:p w:rsidRPr="002A0282" w:rsidR="005223BF" w:rsidP="006A7D69" w:rsidRDefault="005223BF" w14:paraId="05573759" w14:textId="77777777">
            <w:pPr>
              <w:autoSpaceDE w:val="0"/>
              <w:autoSpaceDN w:val="0"/>
              <w:adjustRightInd w:val="0"/>
              <w:spacing w:after="0" w:line="240" w:lineRule="auto"/>
              <w:rPr>
                <w:rFonts w:ascii="Arial" w:hAnsi="Arial" w:eastAsia="MS Song" w:cs="Arial"/>
                <w:b/>
                <w:sz w:val="20"/>
                <w:szCs w:val="20"/>
                <w:lang w:val="en-GB" w:eastAsia="zh-CN"/>
              </w:rPr>
            </w:pPr>
            <w:r w:rsidRPr="002A0282">
              <w:rPr>
                <w:rFonts w:ascii="Arial" w:hAnsi="Arial" w:eastAsia="MS Song" w:cs="Arial"/>
                <w:b/>
                <w:sz w:val="20"/>
                <w:szCs w:val="20"/>
                <w:lang w:val="en-GB" w:eastAsia="zh-CN"/>
              </w:rPr>
              <w:t xml:space="preserve">Total budget needed for project: </w:t>
            </w:r>
          </w:p>
        </w:tc>
      </w:tr>
      <w:tr w:rsidR="005223BF" w:rsidTr="006A7D69" w14:paraId="3E05964C" w14:textId="77777777">
        <w:trPr>
          <w:trHeight w:val="350"/>
        </w:trPr>
        <w:tc>
          <w:tcPr>
            <w:tcW w:w="9540" w:type="dxa"/>
            <w:shd w:val="clear" w:color="auto" w:fill="auto"/>
          </w:tcPr>
          <w:p w:rsidRPr="002A0282" w:rsidR="005223BF" w:rsidP="006A7D69" w:rsidRDefault="005223BF" w14:paraId="6D6E5D7E" w14:textId="6262C855">
            <w:pPr>
              <w:autoSpaceDE w:val="0"/>
              <w:autoSpaceDN w:val="0"/>
              <w:adjustRightInd w:val="0"/>
              <w:spacing w:after="0" w:line="240" w:lineRule="auto"/>
              <w:rPr>
                <w:rFonts w:ascii="Arial" w:hAnsi="Arial" w:eastAsia="MS Song" w:cs="Arial"/>
                <w:b/>
                <w:sz w:val="20"/>
                <w:szCs w:val="20"/>
                <w:lang w:val="en-GB" w:eastAsia="zh-CN"/>
              </w:rPr>
            </w:pPr>
            <w:r w:rsidRPr="002A0282">
              <w:rPr>
                <w:rFonts w:ascii="Arial" w:hAnsi="Arial" w:eastAsia="MS Song" w:cs="Arial"/>
                <w:b/>
                <w:sz w:val="20"/>
                <w:szCs w:val="20"/>
                <w:lang w:val="en-GB" w:eastAsia="zh-CN"/>
              </w:rPr>
              <w:t xml:space="preserve">Amount requested from </w:t>
            </w:r>
            <w:r w:rsidR="006A3262">
              <w:rPr>
                <w:rFonts w:ascii="Arial" w:hAnsi="Arial" w:eastAsia="MS Song" w:cs="Arial"/>
                <w:b/>
                <w:sz w:val="20"/>
                <w:szCs w:val="20"/>
                <w:lang w:val="en-GB" w:eastAsia="zh-CN"/>
              </w:rPr>
              <w:t>MWG</w:t>
            </w:r>
            <w:r w:rsidRPr="002A0282">
              <w:rPr>
                <w:rFonts w:ascii="Arial" w:hAnsi="Arial" w:eastAsia="MS Song" w:cs="Arial"/>
                <w:b/>
                <w:sz w:val="20"/>
                <w:szCs w:val="20"/>
                <w:lang w:val="en-GB" w:eastAsia="zh-CN"/>
              </w:rPr>
              <w:t>:</w:t>
            </w:r>
          </w:p>
        </w:tc>
      </w:tr>
      <w:tr w:rsidR="00122503" w:rsidTr="00122503" w14:paraId="266512DA" w14:textId="77777777">
        <w:trPr>
          <w:trHeight w:val="1520"/>
        </w:trPr>
        <w:tc>
          <w:tcPr>
            <w:tcW w:w="9540" w:type="dxa"/>
            <w:shd w:val="clear" w:color="auto" w:fill="auto"/>
          </w:tcPr>
          <w:p w:rsidRPr="00C87CBD" w:rsidR="00122503" w:rsidP="00122503" w:rsidRDefault="00122503" w14:paraId="10D680EC" w14:textId="77777777">
            <w:pPr>
              <w:autoSpaceDE w:val="0"/>
              <w:autoSpaceDN w:val="0"/>
              <w:adjustRightInd w:val="0"/>
              <w:spacing w:after="0" w:line="240" w:lineRule="auto"/>
              <w:rPr>
                <w:rFonts w:ascii="Arial" w:hAnsi="Arial" w:eastAsia="MS Song" w:cs="Arial"/>
                <w:b/>
                <w:bCs/>
                <w:iCs/>
                <w:noProof/>
                <w:sz w:val="20"/>
                <w:szCs w:val="20"/>
                <w:lang w:val="en-GB" w:eastAsia="zh-CN"/>
              </w:rPr>
            </w:pPr>
            <w:r w:rsidRPr="00C87CBD">
              <w:rPr>
                <w:rFonts w:ascii="Arial" w:hAnsi="Arial" w:eastAsia="MS Song" w:cs="Arial"/>
                <w:b/>
                <w:bCs/>
                <w:iCs/>
                <w:noProof/>
                <w:sz w:val="20"/>
                <w:szCs w:val="20"/>
                <w:lang w:val="en-GB" w:eastAsia="zh-CN"/>
              </w:rPr>
              <w:t>Are you seeking funding or collaboration from any other organization or institution for this project? If so, please declare it here:</w:t>
            </w:r>
          </w:p>
          <w:p w:rsidRPr="00C87CBD" w:rsidR="00122503" w:rsidP="006A7D69" w:rsidRDefault="00122503" w14:paraId="5E70BF3B" w14:textId="50845AFB">
            <w:pPr>
              <w:autoSpaceDE w:val="0"/>
              <w:autoSpaceDN w:val="0"/>
              <w:adjustRightInd w:val="0"/>
              <w:spacing w:after="0" w:line="240" w:lineRule="auto"/>
              <w:rPr>
                <w:rFonts w:ascii="Arial" w:hAnsi="Arial" w:eastAsia="MS Song" w:cs="Arial"/>
                <w:b/>
                <w:sz w:val="20"/>
                <w:szCs w:val="20"/>
                <w:lang w:val="en-GB" w:eastAsia="zh-CN"/>
              </w:rPr>
            </w:pPr>
          </w:p>
        </w:tc>
      </w:tr>
      <w:tr w:rsidR="005223BF" w:rsidTr="00665EB6" w14:paraId="5E36592A" w14:textId="77777777">
        <w:trPr>
          <w:trHeight w:val="2420"/>
        </w:trPr>
        <w:tc>
          <w:tcPr>
            <w:tcW w:w="9540" w:type="dxa"/>
            <w:shd w:val="clear" w:color="auto" w:fill="auto"/>
          </w:tcPr>
          <w:p w:rsidRPr="002A0282" w:rsidR="005223BF" w:rsidP="006A7D69" w:rsidRDefault="005223BF" w14:paraId="7DEAD48E" w14:textId="26FA12FB">
            <w:pPr>
              <w:autoSpaceDE w:val="0"/>
              <w:autoSpaceDN w:val="0"/>
              <w:adjustRightInd w:val="0"/>
              <w:spacing w:after="0" w:line="240" w:lineRule="auto"/>
              <w:rPr>
                <w:rFonts w:ascii="Arial" w:hAnsi="Arial" w:eastAsia="MS Song" w:cs="Arial"/>
                <w:b/>
                <w:sz w:val="20"/>
                <w:szCs w:val="20"/>
                <w:lang w:val="en-GB" w:eastAsia="zh-CN"/>
              </w:rPr>
            </w:pPr>
            <w:r w:rsidRPr="002A0282">
              <w:rPr>
                <w:rFonts w:ascii="Arial" w:hAnsi="Arial" w:eastAsia="MS Song" w:cs="Arial"/>
                <w:b/>
                <w:sz w:val="20"/>
                <w:szCs w:val="20"/>
                <w:lang w:val="en-GB" w:eastAsia="zh-CN"/>
              </w:rPr>
              <w:t xml:space="preserve">Itemized budget and justification for funds requested from </w:t>
            </w:r>
            <w:r w:rsidR="006A3262">
              <w:rPr>
                <w:rFonts w:ascii="Arial" w:hAnsi="Arial" w:eastAsia="MS Song" w:cs="Arial"/>
                <w:b/>
                <w:sz w:val="20"/>
                <w:szCs w:val="20"/>
                <w:lang w:val="en-GB" w:eastAsia="zh-CN"/>
              </w:rPr>
              <w:t>MWG</w:t>
            </w:r>
          </w:p>
          <w:p w:rsidRPr="002A0282" w:rsidR="005223BF" w:rsidP="006A7D69" w:rsidRDefault="005223BF" w14:paraId="34E958E7" w14:textId="77777777">
            <w:pPr>
              <w:autoSpaceDE w:val="0"/>
              <w:autoSpaceDN w:val="0"/>
              <w:adjustRightInd w:val="0"/>
              <w:spacing w:after="0" w:line="240" w:lineRule="auto"/>
              <w:ind w:left="720"/>
              <w:rPr>
                <w:rFonts w:ascii="Arial" w:hAnsi="Arial" w:eastAsia="MS Song" w:cs="Arial"/>
                <w:b/>
                <w:sz w:val="20"/>
                <w:szCs w:val="20"/>
                <w:lang w:val="en-GB" w:eastAsia="zh-CN"/>
              </w:rPr>
            </w:pPr>
          </w:p>
          <w:p w:rsidRPr="002A0282" w:rsidR="005223BF" w:rsidP="006A7D69" w:rsidRDefault="005223BF" w14:paraId="77045F92" w14:textId="77777777">
            <w:pPr>
              <w:autoSpaceDE w:val="0"/>
              <w:autoSpaceDN w:val="0"/>
              <w:adjustRightInd w:val="0"/>
              <w:spacing w:after="0" w:line="240" w:lineRule="auto"/>
              <w:rPr>
                <w:rFonts w:ascii="Arial" w:hAnsi="Arial" w:eastAsia="MS Song" w:cs="Arial"/>
                <w:b/>
                <w:i/>
                <w:color w:val="948A54"/>
                <w:sz w:val="20"/>
                <w:szCs w:val="20"/>
                <w:lang w:val="en-GB" w:eastAsia="zh-CN"/>
              </w:rPr>
            </w:pPr>
            <w:r w:rsidRPr="00C87CBD">
              <w:rPr>
                <w:rFonts w:ascii="Arial" w:hAnsi="Arial" w:eastAsia="MS Song" w:cs="Arial"/>
                <w:b/>
                <w:i/>
                <w:color w:val="806000" w:themeColor="accent4" w:themeShade="80"/>
                <w:sz w:val="20"/>
                <w:szCs w:val="20"/>
                <w:lang w:val="en-GB" w:eastAsia="zh-CN"/>
              </w:rPr>
              <w:t>Example:</w:t>
            </w:r>
          </w:p>
          <w:tbl>
            <w:tblPr>
              <w:tblW w:w="0" w:type="auto"/>
              <w:tblInd w:w="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3544"/>
              <w:gridCol w:w="2636"/>
              <w:gridCol w:w="3034"/>
            </w:tblGrid>
            <w:tr w:rsidR="005223BF" w:rsidTr="006A7D69" w14:paraId="62049607" w14:textId="77777777">
              <w:tc>
                <w:tcPr>
                  <w:tcW w:w="3544" w:type="dxa"/>
                </w:tcPr>
                <w:p w:rsidRPr="002A0282" w:rsidR="005223BF" w:rsidP="006A7D69" w:rsidRDefault="005223BF" w14:paraId="7DD35314" w14:textId="77777777">
                  <w:pPr>
                    <w:autoSpaceDE w:val="0"/>
                    <w:autoSpaceDN w:val="0"/>
                    <w:adjustRightInd w:val="0"/>
                    <w:spacing w:after="0" w:line="240" w:lineRule="auto"/>
                    <w:rPr>
                      <w:rFonts w:ascii="Arial" w:hAnsi="Arial" w:eastAsia="MS Song" w:cs="Arial"/>
                      <w:b/>
                      <w:i/>
                      <w:color w:val="948A54"/>
                      <w:sz w:val="20"/>
                      <w:szCs w:val="20"/>
                      <w:lang w:val="en-GB" w:eastAsia="zh-CN"/>
                    </w:rPr>
                  </w:pPr>
                  <w:r w:rsidRPr="00C87CBD">
                    <w:rPr>
                      <w:rFonts w:ascii="Arial" w:hAnsi="Arial" w:eastAsia="MS Song" w:cs="Arial"/>
                      <w:b/>
                      <w:i/>
                      <w:color w:val="806000" w:themeColor="accent4" w:themeShade="80"/>
                      <w:sz w:val="20"/>
                      <w:szCs w:val="20"/>
                      <w:lang w:val="en-GB" w:eastAsia="zh-CN"/>
                    </w:rPr>
                    <w:t>Item</w:t>
                  </w:r>
                </w:p>
              </w:tc>
              <w:tc>
                <w:tcPr>
                  <w:tcW w:w="2636" w:type="dxa"/>
                </w:tcPr>
                <w:p w:rsidRPr="002A0282" w:rsidR="005223BF" w:rsidP="006A7D69" w:rsidRDefault="005223BF" w14:paraId="2F272DF6" w14:textId="77777777">
                  <w:pPr>
                    <w:autoSpaceDE w:val="0"/>
                    <w:autoSpaceDN w:val="0"/>
                    <w:adjustRightInd w:val="0"/>
                    <w:spacing w:after="0" w:line="240" w:lineRule="auto"/>
                    <w:rPr>
                      <w:rFonts w:ascii="Arial" w:hAnsi="Arial" w:eastAsia="MS Song" w:cs="Arial"/>
                      <w:b/>
                      <w:i/>
                      <w:color w:val="948A54"/>
                      <w:sz w:val="20"/>
                      <w:szCs w:val="20"/>
                      <w:lang w:val="en-GB" w:eastAsia="zh-CN"/>
                    </w:rPr>
                  </w:pPr>
                  <w:r w:rsidRPr="00C87CBD">
                    <w:rPr>
                      <w:rFonts w:ascii="Arial" w:hAnsi="Arial" w:eastAsia="MS Song" w:cs="Arial"/>
                      <w:b/>
                      <w:i/>
                      <w:color w:val="806000" w:themeColor="accent4" w:themeShade="80"/>
                      <w:sz w:val="20"/>
                      <w:szCs w:val="20"/>
                      <w:lang w:val="en-GB" w:eastAsia="zh-CN"/>
                    </w:rPr>
                    <w:t>Quantity</w:t>
                  </w:r>
                </w:p>
              </w:tc>
              <w:tc>
                <w:tcPr>
                  <w:tcW w:w="3034" w:type="dxa"/>
                </w:tcPr>
                <w:p w:rsidRPr="002A0282" w:rsidR="005223BF" w:rsidP="006A7D69" w:rsidRDefault="005223BF" w14:paraId="0D1B0E69" w14:textId="77777777">
                  <w:pPr>
                    <w:autoSpaceDE w:val="0"/>
                    <w:autoSpaceDN w:val="0"/>
                    <w:adjustRightInd w:val="0"/>
                    <w:spacing w:after="0" w:line="240" w:lineRule="auto"/>
                    <w:rPr>
                      <w:rFonts w:ascii="Arial" w:hAnsi="Arial" w:eastAsia="MS Song" w:cs="Arial"/>
                      <w:b/>
                      <w:i/>
                      <w:color w:val="948A54"/>
                      <w:sz w:val="20"/>
                      <w:szCs w:val="20"/>
                      <w:lang w:val="en-GB" w:eastAsia="zh-CN"/>
                    </w:rPr>
                  </w:pPr>
                  <w:r w:rsidRPr="00C87CBD">
                    <w:rPr>
                      <w:rFonts w:ascii="Arial" w:hAnsi="Arial" w:eastAsia="MS Song" w:cs="Arial"/>
                      <w:b/>
                      <w:i/>
                      <w:color w:val="806000" w:themeColor="accent4" w:themeShade="80"/>
                      <w:sz w:val="20"/>
                      <w:szCs w:val="20"/>
                      <w:lang w:val="en-GB" w:eastAsia="zh-CN"/>
                    </w:rPr>
                    <w:t>Cost</w:t>
                  </w:r>
                </w:p>
              </w:tc>
            </w:tr>
            <w:tr w:rsidR="005223BF" w:rsidTr="006A7D69" w14:paraId="0EC09C52" w14:textId="77777777">
              <w:tc>
                <w:tcPr>
                  <w:tcW w:w="3544" w:type="dxa"/>
                </w:tcPr>
                <w:p w:rsidRPr="002A0282" w:rsidR="005223BF" w:rsidP="006A7D69" w:rsidRDefault="005223BF" w14:paraId="64FC7A1C" w14:textId="77777777">
                  <w:pPr>
                    <w:autoSpaceDE w:val="0"/>
                    <w:autoSpaceDN w:val="0"/>
                    <w:adjustRightInd w:val="0"/>
                    <w:spacing w:after="0" w:line="240" w:lineRule="auto"/>
                    <w:rPr>
                      <w:rFonts w:ascii="Arial" w:hAnsi="Arial" w:eastAsia="MS Song" w:cs="Arial"/>
                      <w:i/>
                      <w:color w:val="948A54"/>
                      <w:sz w:val="20"/>
                      <w:szCs w:val="20"/>
                      <w:lang w:val="en-GB" w:eastAsia="zh-CN"/>
                    </w:rPr>
                  </w:pPr>
                </w:p>
              </w:tc>
              <w:tc>
                <w:tcPr>
                  <w:tcW w:w="2636" w:type="dxa"/>
                </w:tcPr>
                <w:p w:rsidRPr="002A0282" w:rsidR="005223BF" w:rsidP="006A7D69" w:rsidRDefault="005223BF" w14:paraId="44E56FC5" w14:textId="77777777">
                  <w:pPr>
                    <w:autoSpaceDE w:val="0"/>
                    <w:autoSpaceDN w:val="0"/>
                    <w:adjustRightInd w:val="0"/>
                    <w:spacing w:after="0" w:line="240" w:lineRule="auto"/>
                    <w:rPr>
                      <w:rFonts w:ascii="Arial" w:hAnsi="Arial" w:eastAsia="MS Song" w:cs="Arial"/>
                      <w:i/>
                      <w:color w:val="948A54"/>
                      <w:sz w:val="20"/>
                      <w:szCs w:val="20"/>
                      <w:lang w:val="en-GB" w:eastAsia="zh-CN"/>
                    </w:rPr>
                  </w:pPr>
                </w:p>
              </w:tc>
              <w:tc>
                <w:tcPr>
                  <w:tcW w:w="3034" w:type="dxa"/>
                </w:tcPr>
                <w:p w:rsidRPr="002A0282" w:rsidR="005223BF" w:rsidP="006A7D69" w:rsidRDefault="005223BF" w14:paraId="30FDAC1D" w14:textId="77777777">
                  <w:pPr>
                    <w:autoSpaceDE w:val="0"/>
                    <w:autoSpaceDN w:val="0"/>
                    <w:adjustRightInd w:val="0"/>
                    <w:spacing w:after="0" w:line="240" w:lineRule="auto"/>
                    <w:rPr>
                      <w:rFonts w:ascii="Arial" w:hAnsi="Arial" w:eastAsia="MS Song" w:cs="Arial"/>
                      <w:i/>
                      <w:color w:val="948A54"/>
                      <w:sz w:val="20"/>
                      <w:szCs w:val="20"/>
                      <w:lang w:val="en-GB" w:eastAsia="zh-CN"/>
                    </w:rPr>
                  </w:pPr>
                </w:p>
              </w:tc>
            </w:tr>
            <w:tr w:rsidR="005223BF" w:rsidTr="006A7D69" w14:paraId="70608B24" w14:textId="77777777">
              <w:tc>
                <w:tcPr>
                  <w:tcW w:w="3544" w:type="dxa"/>
                </w:tcPr>
                <w:p w:rsidRPr="002A0282" w:rsidR="005223BF" w:rsidP="006A7D69" w:rsidRDefault="005223BF" w14:paraId="0E39A9B8" w14:textId="77777777">
                  <w:pPr>
                    <w:autoSpaceDE w:val="0"/>
                    <w:autoSpaceDN w:val="0"/>
                    <w:adjustRightInd w:val="0"/>
                    <w:spacing w:after="0" w:line="240" w:lineRule="auto"/>
                    <w:rPr>
                      <w:rFonts w:ascii="Arial" w:hAnsi="Arial" w:eastAsia="MS Song" w:cs="Arial"/>
                      <w:i/>
                      <w:color w:val="948A54"/>
                      <w:sz w:val="20"/>
                      <w:szCs w:val="20"/>
                      <w:lang w:val="en-GB" w:eastAsia="zh-CN"/>
                    </w:rPr>
                  </w:pPr>
                </w:p>
              </w:tc>
              <w:tc>
                <w:tcPr>
                  <w:tcW w:w="2636" w:type="dxa"/>
                </w:tcPr>
                <w:p w:rsidRPr="002A0282" w:rsidR="005223BF" w:rsidP="006A7D69" w:rsidRDefault="005223BF" w14:paraId="5530A699" w14:textId="77777777">
                  <w:pPr>
                    <w:autoSpaceDE w:val="0"/>
                    <w:autoSpaceDN w:val="0"/>
                    <w:adjustRightInd w:val="0"/>
                    <w:spacing w:after="0" w:line="240" w:lineRule="auto"/>
                    <w:rPr>
                      <w:rFonts w:ascii="Arial" w:hAnsi="Arial" w:eastAsia="MS Song" w:cs="Arial"/>
                      <w:i/>
                      <w:color w:val="948A54"/>
                      <w:sz w:val="20"/>
                      <w:szCs w:val="20"/>
                      <w:lang w:val="en-GB" w:eastAsia="zh-CN"/>
                    </w:rPr>
                  </w:pPr>
                </w:p>
              </w:tc>
              <w:tc>
                <w:tcPr>
                  <w:tcW w:w="3034" w:type="dxa"/>
                </w:tcPr>
                <w:p w:rsidRPr="002A0282" w:rsidR="005223BF" w:rsidP="006A7D69" w:rsidRDefault="005223BF" w14:paraId="4674229C" w14:textId="77777777">
                  <w:pPr>
                    <w:autoSpaceDE w:val="0"/>
                    <w:autoSpaceDN w:val="0"/>
                    <w:adjustRightInd w:val="0"/>
                    <w:spacing w:after="0" w:line="240" w:lineRule="auto"/>
                    <w:rPr>
                      <w:rFonts w:ascii="Arial" w:hAnsi="Arial" w:eastAsia="MS Song" w:cs="Arial"/>
                      <w:i/>
                      <w:color w:val="948A54"/>
                      <w:sz w:val="20"/>
                      <w:szCs w:val="20"/>
                      <w:lang w:val="en-GB" w:eastAsia="zh-CN"/>
                    </w:rPr>
                  </w:pPr>
                </w:p>
              </w:tc>
            </w:tr>
            <w:tr w:rsidR="005223BF" w:rsidTr="006A7D69" w14:paraId="068B836B" w14:textId="77777777">
              <w:tc>
                <w:tcPr>
                  <w:tcW w:w="3544" w:type="dxa"/>
                </w:tcPr>
                <w:p w:rsidRPr="002A0282" w:rsidR="005223BF" w:rsidP="006A7D69" w:rsidRDefault="005223BF" w14:paraId="42C6E76D" w14:textId="77777777">
                  <w:pPr>
                    <w:autoSpaceDE w:val="0"/>
                    <w:autoSpaceDN w:val="0"/>
                    <w:adjustRightInd w:val="0"/>
                    <w:spacing w:after="0" w:line="240" w:lineRule="auto"/>
                    <w:rPr>
                      <w:rFonts w:ascii="Arial" w:hAnsi="Arial" w:eastAsia="MS Song" w:cs="Arial"/>
                      <w:b/>
                      <w:i/>
                      <w:color w:val="948A54"/>
                      <w:sz w:val="20"/>
                      <w:szCs w:val="20"/>
                      <w:lang w:val="en-GB" w:eastAsia="zh-CN"/>
                    </w:rPr>
                  </w:pPr>
                </w:p>
              </w:tc>
              <w:tc>
                <w:tcPr>
                  <w:tcW w:w="2636" w:type="dxa"/>
                </w:tcPr>
                <w:p w:rsidRPr="002A0282" w:rsidR="005223BF" w:rsidP="006A7D69" w:rsidRDefault="005223BF" w14:paraId="63A92A78" w14:textId="77777777">
                  <w:pPr>
                    <w:autoSpaceDE w:val="0"/>
                    <w:autoSpaceDN w:val="0"/>
                    <w:adjustRightInd w:val="0"/>
                    <w:spacing w:after="0" w:line="240" w:lineRule="auto"/>
                    <w:jc w:val="right"/>
                    <w:rPr>
                      <w:rFonts w:ascii="Arial" w:hAnsi="Arial" w:eastAsia="MS Song" w:cs="Arial"/>
                      <w:b/>
                      <w:i/>
                      <w:color w:val="948A54"/>
                      <w:sz w:val="20"/>
                      <w:szCs w:val="20"/>
                      <w:lang w:val="en-GB" w:eastAsia="zh-CN"/>
                    </w:rPr>
                  </w:pPr>
                </w:p>
              </w:tc>
              <w:tc>
                <w:tcPr>
                  <w:tcW w:w="3034" w:type="dxa"/>
                </w:tcPr>
                <w:p w:rsidRPr="002A0282" w:rsidR="005223BF" w:rsidP="006A7D69" w:rsidRDefault="005223BF" w14:paraId="6BCF30AE" w14:textId="77777777">
                  <w:pPr>
                    <w:autoSpaceDE w:val="0"/>
                    <w:autoSpaceDN w:val="0"/>
                    <w:adjustRightInd w:val="0"/>
                    <w:spacing w:after="0" w:line="240" w:lineRule="auto"/>
                    <w:rPr>
                      <w:rFonts w:ascii="Arial" w:hAnsi="Arial" w:eastAsia="MS Song" w:cs="Arial"/>
                      <w:b/>
                      <w:i/>
                      <w:color w:val="948A54"/>
                      <w:sz w:val="20"/>
                      <w:szCs w:val="20"/>
                      <w:lang w:val="en-GB" w:eastAsia="zh-CN"/>
                    </w:rPr>
                  </w:pPr>
                </w:p>
              </w:tc>
            </w:tr>
            <w:tr w:rsidR="005223BF" w:rsidTr="006A7D69" w14:paraId="2FA68E71" w14:textId="77777777">
              <w:tc>
                <w:tcPr>
                  <w:tcW w:w="3544" w:type="dxa"/>
                </w:tcPr>
                <w:p w:rsidRPr="002A0282" w:rsidR="005223BF" w:rsidP="006A7D69" w:rsidRDefault="005223BF" w14:paraId="313D4B41" w14:textId="77777777">
                  <w:pPr>
                    <w:autoSpaceDE w:val="0"/>
                    <w:autoSpaceDN w:val="0"/>
                    <w:adjustRightInd w:val="0"/>
                    <w:spacing w:after="0" w:line="240" w:lineRule="auto"/>
                    <w:rPr>
                      <w:rFonts w:ascii="Arial" w:hAnsi="Arial" w:eastAsia="MS Song" w:cs="Arial"/>
                      <w:b/>
                      <w:i/>
                      <w:color w:val="948A54"/>
                      <w:sz w:val="20"/>
                      <w:szCs w:val="20"/>
                      <w:lang w:val="en-GB" w:eastAsia="zh-CN"/>
                    </w:rPr>
                  </w:pPr>
                </w:p>
              </w:tc>
              <w:tc>
                <w:tcPr>
                  <w:tcW w:w="2636" w:type="dxa"/>
                </w:tcPr>
                <w:p w:rsidRPr="002A0282" w:rsidR="005223BF" w:rsidP="006A7D69" w:rsidRDefault="005223BF" w14:paraId="177CDCF9" w14:textId="77777777">
                  <w:pPr>
                    <w:autoSpaceDE w:val="0"/>
                    <w:autoSpaceDN w:val="0"/>
                    <w:adjustRightInd w:val="0"/>
                    <w:spacing w:after="0" w:line="240" w:lineRule="auto"/>
                    <w:jc w:val="right"/>
                    <w:rPr>
                      <w:rFonts w:ascii="Arial" w:hAnsi="Arial" w:eastAsia="MS Song" w:cs="Arial"/>
                      <w:b/>
                      <w:i/>
                      <w:color w:val="948A54"/>
                      <w:sz w:val="20"/>
                      <w:szCs w:val="20"/>
                      <w:lang w:val="en-GB" w:eastAsia="zh-CN"/>
                    </w:rPr>
                  </w:pPr>
                </w:p>
              </w:tc>
              <w:tc>
                <w:tcPr>
                  <w:tcW w:w="3034" w:type="dxa"/>
                </w:tcPr>
                <w:p w:rsidRPr="002A0282" w:rsidR="005223BF" w:rsidP="006A7D69" w:rsidRDefault="005223BF" w14:paraId="2C360690" w14:textId="77777777">
                  <w:pPr>
                    <w:autoSpaceDE w:val="0"/>
                    <w:autoSpaceDN w:val="0"/>
                    <w:adjustRightInd w:val="0"/>
                    <w:spacing w:after="0" w:line="240" w:lineRule="auto"/>
                    <w:rPr>
                      <w:rFonts w:ascii="Arial" w:hAnsi="Arial" w:eastAsia="MS Song" w:cs="Arial"/>
                      <w:b/>
                      <w:i/>
                      <w:color w:val="948A54"/>
                      <w:sz w:val="20"/>
                      <w:szCs w:val="20"/>
                      <w:lang w:val="en-GB" w:eastAsia="zh-CN"/>
                    </w:rPr>
                  </w:pPr>
                </w:p>
              </w:tc>
            </w:tr>
            <w:tr w:rsidR="005223BF" w:rsidTr="006A7D69" w14:paraId="13938704" w14:textId="77777777">
              <w:tc>
                <w:tcPr>
                  <w:tcW w:w="3544" w:type="dxa"/>
                </w:tcPr>
                <w:p w:rsidRPr="002A0282" w:rsidR="005223BF" w:rsidP="006A7D69" w:rsidRDefault="005223BF" w14:paraId="23B34D82" w14:textId="77777777">
                  <w:pPr>
                    <w:autoSpaceDE w:val="0"/>
                    <w:autoSpaceDN w:val="0"/>
                    <w:adjustRightInd w:val="0"/>
                    <w:spacing w:after="0" w:line="240" w:lineRule="auto"/>
                    <w:rPr>
                      <w:rFonts w:ascii="Arial" w:hAnsi="Arial" w:eastAsia="MS Song" w:cs="Arial"/>
                      <w:b/>
                      <w:i/>
                      <w:color w:val="948A54"/>
                      <w:sz w:val="20"/>
                      <w:szCs w:val="20"/>
                      <w:lang w:val="en-GB" w:eastAsia="zh-CN"/>
                    </w:rPr>
                  </w:pPr>
                  <w:r w:rsidRPr="00C87CBD">
                    <w:rPr>
                      <w:rFonts w:ascii="Arial" w:hAnsi="Arial" w:eastAsia="MS Song" w:cs="Arial"/>
                      <w:b/>
                      <w:i/>
                      <w:color w:val="806000" w:themeColor="accent4" w:themeShade="80"/>
                      <w:sz w:val="20"/>
                      <w:szCs w:val="20"/>
                      <w:lang w:val="en-GB" w:eastAsia="zh-CN"/>
                    </w:rPr>
                    <w:t>Total</w:t>
                  </w:r>
                </w:p>
              </w:tc>
              <w:tc>
                <w:tcPr>
                  <w:tcW w:w="2636" w:type="dxa"/>
                </w:tcPr>
                <w:p w:rsidRPr="002A0282" w:rsidR="005223BF" w:rsidP="006A7D69" w:rsidRDefault="005223BF" w14:paraId="30B14081" w14:textId="77777777">
                  <w:pPr>
                    <w:autoSpaceDE w:val="0"/>
                    <w:autoSpaceDN w:val="0"/>
                    <w:adjustRightInd w:val="0"/>
                    <w:spacing w:after="0" w:line="240" w:lineRule="auto"/>
                    <w:jc w:val="right"/>
                    <w:rPr>
                      <w:rFonts w:ascii="Arial" w:hAnsi="Arial" w:eastAsia="MS Song" w:cs="Arial"/>
                      <w:b/>
                      <w:i/>
                      <w:color w:val="948A54"/>
                      <w:sz w:val="20"/>
                      <w:szCs w:val="20"/>
                      <w:lang w:val="en-GB" w:eastAsia="zh-CN"/>
                    </w:rPr>
                  </w:pPr>
                </w:p>
              </w:tc>
              <w:tc>
                <w:tcPr>
                  <w:tcW w:w="3034" w:type="dxa"/>
                </w:tcPr>
                <w:p w:rsidRPr="002A0282" w:rsidR="005223BF" w:rsidP="006A7D69" w:rsidRDefault="005223BF" w14:paraId="1B046B42" w14:textId="77777777">
                  <w:pPr>
                    <w:autoSpaceDE w:val="0"/>
                    <w:autoSpaceDN w:val="0"/>
                    <w:adjustRightInd w:val="0"/>
                    <w:spacing w:after="0" w:line="240" w:lineRule="auto"/>
                    <w:rPr>
                      <w:rFonts w:ascii="Arial" w:hAnsi="Arial" w:eastAsia="MS Song" w:cs="Arial"/>
                      <w:b/>
                      <w:i/>
                      <w:color w:val="948A54"/>
                      <w:sz w:val="20"/>
                      <w:szCs w:val="20"/>
                      <w:lang w:val="en-GB" w:eastAsia="zh-CN"/>
                    </w:rPr>
                  </w:pPr>
                </w:p>
              </w:tc>
            </w:tr>
          </w:tbl>
          <w:p w:rsidRPr="002A0282" w:rsidR="005223BF" w:rsidP="006A7D69" w:rsidRDefault="005223BF" w14:paraId="111EF8EE" w14:textId="77777777">
            <w:pPr>
              <w:autoSpaceDE w:val="0"/>
              <w:autoSpaceDN w:val="0"/>
              <w:adjustRightInd w:val="0"/>
              <w:spacing w:after="0" w:line="240" w:lineRule="auto"/>
              <w:rPr>
                <w:rFonts w:ascii="Arial" w:hAnsi="Arial" w:eastAsia="MS Song" w:cs="Arial"/>
                <w:b/>
                <w:sz w:val="20"/>
                <w:szCs w:val="20"/>
                <w:lang w:val="en-GB" w:eastAsia="zh-CN"/>
              </w:rPr>
            </w:pPr>
          </w:p>
          <w:p w:rsidRPr="002A0282" w:rsidR="00A948B6" w:rsidP="006A7D69" w:rsidRDefault="00A948B6" w14:paraId="756C7E4D" w14:textId="4AD9F8DA">
            <w:pPr>
              <w:autoSpaceDE w:val="0"/>
              <w:autoSpaceDN w:val="0"/>
              <w:adjustRightInd w:val="0"/>
              <w:spacing w:after="0" w:line="240" w:lineRule="auto"/>
              <w:rPr>
                <w:rFonts w:ascii="Arial" w:hAnsi="Arial" w:eastAsia="MS Song" w:cs="Arial"/>
                <w:b/>
                <w:sz w:val="20"/>
                <w:szCs w:val="20"/>
                <w:lang w:val="en-GB" w:eastAsia="zh-CN"/>
              </w:rPr>
            </w:pPr>
          </w:p>
        </w:tc>
      </w:tr>
    </w:tbl>
    <w:p w:rsidR="00A948B6" w:rsidRDefault="00A948B6" w14:paraId="614DB02E" w14:textId="77777777"/>
    <w:tbl>
      <w:tblPr>
        <w:tblW w:w="9540"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99" w:type="dxa"/>
          <w:right w:w="99" w:type="dxa"/>
        </w:tblCellMar>
        <w:tblLook w:val="0000" w:firstRow="0" w:lastRow="0" w:firstColumn="0" w:lastColumn="0" w:noHBand="0" w:noVBand="0"/>
      </w:tblPr>
      <w:tblGrid>
        <w:gridCol w:w="9540"/>
      </w:tblGrid>
      <w:tr w:rsidR="005223BF" w:rsidTr="006A7D69" w14:paraId="4B423BF5" w14:textId="77777777">
        <w:trPr>
          <w:trHeight w:val="350"/>
        </w:trPr>
        <w:tc>
          <w:tcPr>
            <w:tcW w:w="9540" w:type="dxa"/>
            <w:shd w:val="clear" w:color="auto" w:fill="BFBFBF"/>
          </w:tcPr>
          <w:p w:rsidRPr="002A0282" w:rsidR="005223BF" w:rsidP="006A7D69" w:rsidRDefault="005223BF" w14:paraId="66079093" w14:textId="1E73511A">
            <w:pPr>
              <w:autoSpaceDE w:val="0"/>
              <w:autoSpaceDN w:val="0"/>
              <w:adjustRightInd w:val="0"/>
              <w:spacing w:after="0" w:line="240" w:lineRule="auto"/>
              <w:rPr>
                <w:rFonts w:ascii="Arial" w:hAnsi="Arial" w:eastAsia="MS Song" w:cs="Arial"/>
                <w:b/>
                <w:sz w:val="20"/>
                <w:szCs w:val="20"/>
                <w:lang w:val="en-GB" w:eastAsia="zh-CN"/>
              </w:rPr>
            </w:pPr>
            <w:r w:rsidRPr="002A0282">
              <w:rPr>
                <w:rFonts w:ascii="Arial" w:hAnsi="Arial" w:eastAsia="MS Song" w:cs="Arial"/>
                <w:b/>
                <w:sz w:val="20"/>
                <w:szCs w:val="20"/>
                <w:lang w:val="en-GB" w:eastAsia="zh-CN"/>
              </w:rPr>
              <w:t xml:space="preserve">Section B: Research collaboration involving </w:t>
            </w:r>
            <w:r w:rsidR="006A3262">
              <w:rPr>
                <w:rFonts w:ascii="Arial" w:hAnsi="Arial" w:eastAsia="MS Song" w:cs="Arial"/>
                <w:b/>
                <w:sz w:val="20"/>
                <w:szCs w:val="20"/>
                <w:lang w:val="en-GB" w:eastAsia="zh-CN"/>
              </w:rPr>
              <w:t>MWG</w:t>
            </w:r>
            <w:r>
              <w:rPr>
                <w:rFonts w:ascii="Arial" w:hAnsi="Arial" w:eastAsia="MS Song" w:cs="Arial"/>
                <w:b/>
                <w:sz w:val="20"/>
                <w:szCs w:val="20"/>
                <w:lang w:val="en-GB" w:eastAsia="zh-CN"/>
              </w:rPr>
              <w:t>’s</w:t>
            </w:r>
            <w:r w:rsidRPr="002A0282">
              <w:rPr>
                <w:rFonts w:ascii="Arial" w:hAnsi="Arial" w:eastAsia="MS Song" w:cs="Arial"/>
                <w:b/>
                <w:sz w:val="20"/>
                <w:szCs w:val="20"/>
                <w:lang w:val="en-GB" w:eastAsia="zh-CN"/>
              </w:rPr>
              <w:t xml:space="preserve"> collection</w:t>
            </w:r>
            <w:r>
              <w:rPr>
                <w:rFonts w:ascii="Arial" w:hAnsi="Arial" w:eastAsia="MS Song" w:cs="Arial"/>
                <w:b/>
                <w:sz w:val="20"/>
                <w:szCs w:val="20"/>
                <w:lang w:val="en-GB" w:eastAsia="zh-CN"/>
              </w:rPr>
              <w:t xml:space="preserve"> or visitors</w:t>
            </w:r>
          </w:p>
        </w:tc>
      </w:tr>
      <w:tr w:rsidR="005223BF" w:rsidTr="0062441A" w14:paraId="7DC6C214" w14:textId="77777777">
        <w:trPr>
          <w:trHeight w:val="7100"/>
        </w:trPr>
        <w:tc>
          <w:tcPr>
            <w:tcW w:w="9540" w:type="dxa"/>
            <w:shd w:val="clear" w:color="auto" w:fill="auto"/>
          </w:tcPr>
          <w:p w:rsidRPr="00C87CBD" w:rsidR="005223BF" w:rsidP="006A7D69" w:rsidRDefault="005223BF" w14:paraId="4702F6B4" w14:textId="6515B2C1">
            <w:pPr>
              <w:tabs>
                <w:tab w:val="left" w:pos="3600"/>
              </w:tabs>
              <w:spacing w:before="60" w:after="60" w:line="240" w:lineRule="auto"/>
              <w:jc w:val="both"/>
              <w:rPr>
                <w:rFonts w:ascii="Arial" w:hAnsi="Arial" w:eastAsia="MS Song" w:cs="Arial"/>
                <w:i/>
                <w:color w:val="806000" w:themeColor="accent4" w:themeShade="80"/>
                <w:sz w:val="20"/>
                <w:szCs w:val="20"/>
                <w:lang w:val="en-GB" w:eastAsia="zh-CN"/>
              </w:rPr>
            </w:pPr>
            <w:r w:rsidRPr="00C87CBD">
              <w:rPr>
                <w:rFonts w:ascii="Arial" w:hAnsi="Arial" w:eastAsia="MS Song" w:cs="Arial"/>
                <w:i/>
                <w:color w:val="806000" w:themeColor="accent4" w:themeShade="80"/>
                <w:sz w:val="20"/>
                <w:szCs w:val="20"/>
                <w:lang w:val="en-GB" w:eastAsia="zh-CN"/>
              </w:rPr>
              <w:lastRenderedPageBreak/>
              <w:t xml:space="preserve">Please be very specific with regards to what is needed from </w:t>
            </w:r>
            <w:r w:rsidR="006A3262">
              <w:rPr>
                <w:rFonts w:ascii="Arial" w:hAnsi="Arial" w:eastAsia="MS Song" w:cs="Arial"/>
                <w:i/>
                <w:color w:val="806000" w:themeColor="accent4" w:themeShade="80"/>
                <w:sz w:val="20"/>
                <w:szCs w:val="20"/>
                <w:lang w:val="en-GB" w:eastAsia="zh-CN"/>
              </w:rPr>
              <w:t>MWG</w:t>
            </w:r>
            <w:r w:rsidRPr="00C87CBD">
              <w:rPr>
                <w:rFonts w:ascii="Arial" w:hAnsi="Arial" w:eastAsia="MS Song" w:cs="Arial"/>
                <w:i/>
                <w:color w:val="806000" w:themeColor="accent4" w:themeShade="80"/>
                <w:sz w:val="20"/>
                <w:szCs w:val="20"/>
                <w:lang w:val="en-GB" w:eastAsia="zh-CN"/>
              </w:rPr>
              <w:t xml:space="preserve"> (i.e. equipment, manpower, facilities, quantities, access to collaterals, frequencies etc.)</w:t>
            </w:r>
          </w:p>
          <w:p w:rsidR="00A948B6" w:rsidP="006A7D69" w:rsidRDefault="00A948B6" w14:paraId="7A6AFFFD" w14:textId="6E6C1CBD">
            <w:pPr>
              <w:tabs>
                <w:tab w:val="left" w:pos="3600"/>
              </w:tabs>
              <w:spacing w:before="60" w:after="60" w:line="240" w:lineRule="auto"/>
              <w:rPr>
                <w:rFonts w:ascii="Arial" w:hAnsi="Arial" w:eastAsia="MS Song" w:cs="Arial"/>
                <w:i/>
                <w:color w:val="948A54"/>
                <w:sz w:val="20"/>
                <w:szCs w:val="20"/>
                <w:lang w:val="en-GB" w:eastAsia="zh-CN"/>
              </w:rPr>
            </w:pPr>
          </w:p>
          <w:p w:rsidR="00C156B0" w:rsidP="006A7D69" w:rsidRDefault="00C156B0" w14:paraId="4497677C" w14:textId="6868225C">
            <w:pPr>
              <w:tabs>
                <w:tab w:val="left" w:pos="3600"/>
              </w:tabs>
              <w:spacing w:before="60" w:after="60" w:line="240" w:lineRule="auto"/>
              <w:rPr>
                <w:rFonts w:ascii="Arial" w:hAnsi="Arial" w:eastAsia="MS Song" w:cs="Arial"/>
                <w:iCs/>
                <w:sz w:val="20"/>
                <w:szCs w:val="20"/>
                <w:lang w:val="en-GB" w:eastAsia="zh-CN"/>
              </w:rPr>
            </w:pPr>
            <w:r>
              <w:rPr>
                <w:rFonts w:ascii="Arial" w:hAnsi="Arial" w:eastAsia="MS Song" w:cs="Arial"/>
                <w:iCs/>
                <w:sz w:val="20"/>
                <w:szCs w:val="20"/>
                <w:lang w:val="en-GB" w:eastAsia="zh-CN"/>
              </w:rPr>
              <w:t>Equipment: 4 camera traps, 4 enrichment devices (as listed in appendix ii)</w:t>
            </w:r>
          </w:p>
          <w:p w:rsidR="00255462" w:rsidP="006A7D69" w:rsidRDefault="00255462" w14:paraId="7DFB24E5" w14:textId="3025AFB4">
            <w:pPr>
              <w:tabs>
                <w:tab w:val="left" w:pos="3600"/>
              </w:tabs>
              <w:spacing w:before="60" w:after="60" w:line="240" w:lineRule="auto"/>
              <w:rPr>
                <w:rFonts w:ascii="Arial" w:hAnsi="Arial" w:eastAsia="MS Song" w:cs="Arial"/>
                <w:iCs/>
                <w:sz w:val="20"/>
                <w:szCs w:val="20"/>
                <w:lang w:val="en-GB" w:eastAsia="zh-CN"/>
              </w:rPr>
            </w:pPr>
            <w:r>
              <w:rPr>
                <w:rFonts w:ascii="Arial" w:hAnsi="Arial" w:eastAsia="MS Song" w:cs="Arial"/>
                <w:iCs/>
                <w:sz w:val="20"/>
                <w:szCs w:val="20"/>
                <w:lang w:val="en-GB" w:eastAsia="zh-CN"/>
              </w:rPr>
              <w:t>Manpower: 1 observer</w:t>
            </w:r>
            <w:r w:rsidR="005F7F56">
              <w:rPr>
                <w:rFonts w:ascii="Arial" w:hAnsi="Arial" w:eastAsia="MS Song" w:cs="Arial"/>
                <w:iCs/>
                <w:sz w:val="20"/>
                <w:szCs w:val="20"/>
                <w:lang w:val="en-GB" w:eastAsia="zh-CN"/>
              </w:rPr>
              <w:t xml:space="preserve"> (intern)</w:t>
            </w:r>
            <w:r>
              <w:rPr>
                <w:rFonts w:ascii="Arial" w:hAnsi="Arial" w:eastAsia="MS Song" w:cs="Arial"/>
                <w:iCs/>
                <w:sz w:val="20"/>
                <w:szCs w:val="20"/>
                <w:lang w:val="en-GB" w:eastAsia="zh-CN"/>
              </w:rPr>
              <w:t>, 1 keeper to assist observer where needed</w:t>
            </w:r>
          </w:p>
          <w:p w:rsidR="005F7F56" w:rsidP="006A7D69" w:rsidRDefault="005F7F56" w14:paraId="30D24F9A" w14:textId="6D25EC11">
            <w:pPr>
              <w:tabs>
                <w:tab w:val="left" w:pos="3600"/>
              </w:tabs>
              <w:spacing w:before="60" w:after="60" w:line="240" w:lineRule="auto"/>
              <w:rPr>
                <w:rFonts w:ascii="Arial" w:hAnsi="Arial" w:eastAsia="MS Song" w:cs="Arial"/>
                <w:iCs/>
                <w:sz w:val="20"/>
                <w:szCs w:val="20"/>
                <w:lang w:val="en-GB" w:eastAsia="zh-CN"/>
              </w:rPr>
            </w:pPr>
            <w:r>
              <w:rPr>
                <w:rFonts w:ascii="Arial" w:hAnsi="Arial" w:eastAsia="MS Song" w:cs="Arial"/>
                <w:iCs/>
                <w:sz w:val="20"/>
                <w:szCs w:val="20"/>
                <w:lang w:val="en-GB" w:eastAsia="zh-CN"/>
              </w:rPr>
              <w:t>Facilities: Fragile Forest Biodome, Back-of-House</w:t>
            </w:r>
            <w:r w:rsidR="007F79F1">
              <w:rPr>
                <w:rFonts w:ascii="Arial" w:hAnsi="Arial" w:eastAsia="MS Song" w:cs="Arial"/>
                <w:iCs/>
                <w:sz w:val="20"/>
                <w:szCs w:val="20"/>
                <w:lang w:val="en-GB" w:eastAsia="zh-CN"/>
              </w:rPr>
              <w:t xml:space="preserve"> (BOH)</w:t>
            </w:r>
            <w:r>
              <w:rPr>
                <w:rFonts w:ascii="Arial" w:hAnsi="Arial" w:eastAsia="MS Song" w:cs="Arial"/>
                <w:iCs/>
                <w:sz w:val="20"/>
                <w:szCs w:val="20"/>
                <w:lang w:val="en-GB" w:eastAsia="zh-CN"/>
              </w:rPr>
              <w:t xml:space="preserve"> Den</w:t>
            </w:r>
          </w:p>
          <w:p w:rsidR="00F9627A" w:rsidP="006A7D69" w:rsidRDefault="007F79F1" w14:paraId="0121D80B" w14:textId="77777777">
            <w:pPr>
              <w:tabs>
                <w:tab w:val="left" w:pos="3600"/>
              </w:tabs>
              <w:spacing w:before="60" w:after="60" w:line="240" w:lineRule="auto"/>
              <w:rPr>
                <w:rFonts w:ascii="Arial" w:hAnsi="Arial" w:eastAsia="MS Song" w:cs="Arial"/>
                <w:iCs/>
                <w:sz w:val="20"/>
                <w:szCs w:val="20"/>
                <w:lang w:val="en-GB" w:eastAsia="zh-CN"/>
              </w:rPr>
            </w:pPr>
            <w:r>
              <w:rPr>
                <w:rFonts w:ascii="Arial" w:hAnsi="Arial" w:eastAsia="MS Song" w:cs="Arial"/>
                <w:iCs/>
                <w:sz w:val="20"/>
                <w:szCs w:val="20"/>
                <w:lang w:val="en-GB" w:eastAsia="zh-CN"/>
              </w:rPr>
              <w:t>Access: Observer will have full access to the Biodome aviary, however, access to BOH</w:t>
            </w:r>
            <w:r w:rsidR="002C1AEB">
              <w:rPr>
                <w:rFonts w:ascii="Arial" w:hAnsi="Arial" w:eastAsia="MS Song" w:cs="Arial"/>
                <w:iCs/>
                <w:sz w:val="20"/>
                <w:szCs w:val="20"/>
                <w:lang w:val="en-GB" w:eastAsia="zh-CN"/>
              </w:rPr>
              <w:t xml:space="preserve"> dens will be</w:t>
            </w:r>
            <w:r w:rsidR="008B024D">
              <w:rPr>
                <w:rFonts w:ascii="Arial" w:hAnsi="Arial" w:eastAsia="MS Song" w:cs="Arial"/>
                <w:iCs/>
                <w:sz w:val="20"/>
                <w:szCs w:val="20"/>
                <w:lang w:val="en-GB" w:eastAsia="zh-CN"/>
              </w:rPr>
              <w:t xml:space="preserve"> provided by the keeper on duty. </w:t>
            </w:r>
          </w:p>
          <w:p w:rsidRPr="00C156B0" w:rsidR="007F79F1" w:rsidP="006A7D69" w:rsidRDefault="00F9627A" w14:paraId="0C5C9EFC" w14:textId="491257E8">
            <w:pPr>
              <w:tabs>
                <w:tab w:val="left" w:pos="3600"/>
              </w:tabs>
              <w:spacing w:before="60" w:after="60" w:line="240" w:lineRule="auto"/>
              <w:rPr>
                <w:rFonts w:ascii="Arial" w:hAnsi="Arial" w:eastAsia="MS Song" w:cs="Arial"/>
                <w:iCs/>
                <w:sz w:val="20"/>
                <w:szCs w:val="20"/>
                <w:lang w:val="en-GB" w:eastAsia="zh-CN"/>
              </w:rPr>
            </w:pPr>
            <w:r>
              <w:rPr>
                <w:rFonts w:ascii="Arial" w:hAnsi="Arial" w:eastAsia="MS Song" w:cs="Arial"/>
                <w:iCs/>
                <w:sz w:val="20"/>
                <w:szCs w:val="20"/>
                <w:lang w:val="en-GB" w:eastAsia="zh-CN"/>
              </w:rPr>
              <w:t xml:space="preserve">Frequency: </w:t>
            </w:r>
            <w:r w:rsidR="009E37B8">
              <w:rPr>
                <w:rFonts w:ascii="Arial" w:hAnsi="Arial" w:eastAsia="MS Song" w:cs="Arial"/>
                <w:iCs/>
                <w:sz w:val="20"/>
                <w:szCs w:val="20"/>
                <w:lang w:val="en-GB" w:eastAsia="zh-CN"/>
              </w:rPr>
              <w:t xml:space="preserve">Monday to Friday, </w:t>
            </w:r>
            <w:r w:rsidR="00914612">
              <w:rPr>
                <w:rFonts w:ascii="Arial" w:hAnsi="Arial" w:eastAsia="MS Song" w:cs="Arial"/>
                <w:iCs/>
                <w:sz w:val="20"/>
                <w:szCs w:val="20"/>
                <w:lang w:val="en-GB" w:eastAsia="zh-CN"/>
              </w:rPr>
              <w:t>0900-1200 and 1330-</w:t>
            </w:r>
            <w:r w:rsidR="00D73AB7">
              <w:rPr>
                <w:rFonts w:ascii="Arial" w:hAnsi="Arial" w:eastAsia="MS Song" w:cs="Arial"/>
                <w:iCs/>
                <w:sz w:val="20"/>
                <w:szCs w:val="20"/>
                <w:lang w:val="en-GB" w:eastAsia="zh-CN"/>
              </w:rPr>
              <w:t xml:space="preserve">1630 </w:t>
            </w:r>
            <w:r w:rsidR="007F79F1">
              <w:rPr>
                <w:rFonts w:ascii="Arial" w:hAnsi="Arial" w:eastAsia="MS Song" w:cs="Arial"/>
                <w:iCs/>
                <w:sz w:val="20"/>
                <w:szCs w:val="20"/>
                <w:lang w:val="en-GB" w:eastAsia="zh-CN"/>
              </w:rPr>
              <w:t xml:space="preserve"> </w:t>
            </w:r>
          </w:p>
          <w:p w:rsidRPr="002A0282" w:rsidR="005223BF" w:rsidP="006A7D69" w:rsidRDefault="005223BF" w14:paraId="5AAB6ECE" w14:textId="77777777">
            <w:pPr>
              <w:tabs>
                <w:tab w:val="left" w:pos="3600"/>
              </w:tabs>
              <w:spacing w:before="60" w:after="60" w:line="240" w:lineRule="auto"/>
              <w:rPr>
                <w:rFonts w:ascii="Arial" w:hAnsi="Arial" w:eastAsia="MS Song" w:cs="Arial"/>
                <w:i/>
                <w:color w:val="948A54"/>
                <w:sz w:val="20"/>
                <w:szCs w:val="20"/>
                <w:lang w:val="en-GB" w:eastAsia="zh-CN"/>
              </w:rPr>
            </w:pPr>
          </w:p>
        </w:tc>
      </w:tr>
    </w:tbl>
    <w:p w:rsidRPr="002A0282" w:rsidR="005223BF" w:rsidP="005223BF" w:rsidRDefault="005223BF" w14:paraId="4D107306" w14:textId="77777777">
      <w:pPr>
        <w:spacing w:after="0" w:line="240" w:lineRule="auto"/>
        <w:rPr>
          <w:rFonts w:ascii="Arial" w:hAnsi="Arial" w:eastAsia="SimSun" w:cs="Arial"/>
          <w:sz w:val="20"/>
          <w:szCs w:val="20"/>
          <w:lang w:val="en-GB" w:eastAsia="zh-CN"/>
        </w:rPr>
      </w:pPr>
    </w:p>
    <w:tbl>
      <w:tblPr>
        <w:tblW w:w="9540"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99" w:type="dxa"/>
          <w:right w:w="99" w:type="dxa"/>
        </w:tblCellMar>
        <w:tblLook w:val="0000" w:firstRow="0" w:lastRow="0" w:firstColumn="0" w:lastColumn="0" w:noHBand="0" w:noVBand="0"/>
      </w:tblPr>
      <w:tblGrid>
        <w:gridCol w:w="9540"/>
      </w:tblGrid>
      <w:tr w:rsidR="005223BF" w:rsidTr="006A7D69" w14:paraId="6E54D15D" w14:textId="77777777">
        <w:trPr>
          <w:trHeight w:val="350"/>
        </w:trPr>
        <w:tc>
          <w:tcPr>
            <w:tcW w:w="9540" w:type="dxa"/>
            <w:shd w:val="clear" w:color="auto" w:fill="BFBFBF"/>
          </w:tcPr>
          <w:p w:rsidRPr="002A0282" w:rsidR="005223BF" w:rsidP="006A7D69" w:rsidRDefault="005223BF" w14:paraId="0B198D77" w14:textId="77777777">
            <w:pPr>
              <w:autoSpaceDE w:val="0"/>
              <w:autoSpaceDN w:val="0"/>
              <w:adjustRightInd w:val="0"/>
              <w:spacing w:after="0" w:line="240" w:lineRule="auto"/>
              <w:rPr>
                <w:rFonts w:ascii="Arial" w:hAnsi="Arial" w:eastAsia="MS Song" w:cs="Arial"/>
                <w:b/>
                <w:sz w:val="20"/>
                <w:szCs w:val="20"/>
                <w:lang w:val="en-GB" w:eastAsia="zh-CN"/>
              </w:rPr>
            </w:pPr>
            <w:r w:rsidRPr="002A0282">
              <w:rPr>
                <w:rFonts w:ascii="Arial" w:hAnsi="Arial" w:eastAsia="MS Song" w:cs="Arial"/>
                <w:b/>
                <w:sz w:val="20"/>
                <w:szCs w:val="20"/>
                <w:lang w:val="en-GB" w:eastAsia="zh-CN"/>
              </w:rPr>
              <w:t>Section C: Biomaterial request</w:t>
            </w:r>
          </w:p>
        </w:tc>
      </w:tr>
      <w:tr w:rsidR="005223BF" w:rsidTr="006A7D69" w14:paraId="6D64642D" w14:textId="77777777">
        <w:trPr>
          <w:trHeight w:val="5434"/>
        </w:trPr>
        <w:tc>
          <w:tcPr>
            <w:tcW w:w="9540" w:type="dxa"/>
            <w:shd w:val="clear" w:color="auto" w:fill="auto"/>
          </w:tcPr>
          <w:p w:rsidRPr="00C87CBD" w:rsidR="005223BF" w:rsidP="006A7D69" w:rsidRDefault="005223BF" w14:paraId="46F0D366" w14:textId="4178F1A6">
            <w:pPr>
              <w:spacing w:before="60" w:after="60" w:line="240" w:lineRule="auto"/>
              <w:rPr>
                <w:rFonts w:ascii="Arial" w:hAnsi="Arial" w:eastAsia="SimSun" w:cs="Arial"/>
                <w:i/>
                <w:color w:val="806000" w:themeColor="accent4" w:themeShade="80"/>
                <w:sz w:val="20"/>
                <w:szCs w:val="20"/>
                <w:lang w:val="en-GB" w:eastAsia="zh-CN"/>
              </w:rPr>
            </w:pPr>
            <w:r w:rsidRPr="00C87CBD">
              <w:rPr>
                <w:rFonts w:ascii="Arial" w:hAnsi="Arial" w:eastAsia="SimSun" w:cs="Arial"/>
                <w:i/>
                <w:color w:val="806000" w:themeColor="accent4" w:themeShade="80"/>
                <w:sz w:val="20"/>
                <w:szCs w:val="20"/>
                <w:lang w:val="en-GB" w:eastAsia="zh-CN"/>
              </w:rPr>
              <w:t>Note:</w:t>
            </w:r>
            <w:r w:rsidRPr="00C87CBD" w:rsidR="00C87CBD">
              <w:rPr>
                <w:rFonts w:ascii="Arial" w:hAnsi="Arial" w:eastAsia="SimSun" w:cs="Arial"/>
                <w:i/>
                <w:color w:val="806000" w:themeColor="accent4" w:themeShade="80"/>
                <w:sz w:val="20"/>
                <w:szCs w:val="20"/>
                <w:lang w:val="en-GB" w:eastAsia="zh-CN"/>
              </w:rPr>
              <w:t xml:space="preserve"> </w:t>
            </w:r>
            <w:r w:rsidRPr="00C87CBD">
              <w:rPr>
                <w:rFonts w:ascii="Arial" w:hAnsi="Arial" w:eastAsia="SimSun" w:cs="Arial"/>
                <w:i/>
                <w:color w:val="806000" w:themeColor="accent4" w:themeShade="80"/>
                <w:sz w:val="20"/>
                <w:szCs w:val="20"/>
                <w:lang w:val="en-GB" w:eastAsia="zh-CN"/>
              </w:rPr>
              <w:t>Requests for biomaterials collection needs to be submitted a minimum of 3 months in advance.</w:t>
            </w:r>
          </w:p>
          <w:p w:rsidRPr="00610BBE" w:rsidR="005223BF" w:rsidP="006A7D69" w:rsidRDefault="005223BF" w14:paraId="1FEAB837" w14:textId="77777777">
            <w:pPr>
              <w:spacing w:before="60" w:after="60" w:line="240" w:lineRule="auto"/>
              <w:rPr>
                <w:rFonts w:ascii="Arial" w:hAnsi="Arial" w:eastAsia="SimSun" w:cs="Arial"/>
                <w:i/>
                <w:sz w:val="20"/>
                <w:szCs w:val="20"/>
                <w:lang w:val="en-GB" w:eastAsia="zh-CN"/>
              </w:rPr>
            </w:pPr>
          </w:p>
          <w:p w:rsidRPr="002A0282" w:rsidR="005223BF" w:rsidP="006A7D69" w:rsidRDefault="005223BF" w14:paraId="0AA9C663" w14:textId="77777777">
            <w:pPr>
              <w:spacing w:before="60" w:after="60" w:line="240" w:lineRule="auto"/>
              <w:rPr>
                <w:rFonts w:ascii="Arial" w:hAnsi="Arial" w:eastAsia="SimSun" w:cs="Arial"/>
                <w:b/>
                <w:sz w:val="20"/>
                <w:szCs w:val="20"/>
                <w:lang w:val="en-GB" w:eastAsia="zh-CN"/>
              </w:rPr>
            </w:pPr>
            <w:r w:rsidRPr="002A0282">
              <w:rPr>
                <w:rFonts w:ascii="Arial" w:hAnsi="Arial" w:eastAsia="SimSun" w:cs="Arial"/>
                <w:b/>
                <w:sz w:val="20"/>
                <w:szCs w:val="20"/>
                <w:lang w:val="en-GB" w:eastAsia="zh-CN"/>
              </w:rPr>
              <w:t>Sample details</w:t>
            </w:r>
          </w:p>
          <w:tbl>
            <w:tblPr>
              <w:tblW w:w="93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3298"/>
              <w:gridCol w:w="6048"/>
            </w:tblGrid>
            <w:tr w:rsidR="005223BF" w:rsidTr="006A7D69" w14:paraId="3117BA93" w14:textId="77777777">
              <w:trPr>
                <w:trHeight w:val="354"/>
              </w:trPr>
              <w:tc>
                <w:tcPr>
                  <w:tcW w:w="3298" w:type="dxa"/>
                </w:tcPr>
                <w:p w:rsidRPr="002A0282" w:rsidR="005223BF" w:rsidP="006A7D69" w:rsidRDefault="005223BF" w14:paraId="2E2C847B" w14:textId="77777777">
                  <w:pPr>
                    <w:spacing w:before="60" w:after="60" w:line="240" w:lineRule="auto"/>
                    <w:rPr>
                      <w:rFonts w:ascii="Arial" w:hAnsi="Arial" w:eastAsia="SimSun" w:cs="Arial"/>
                      <w:sz w:val="20"/>
                      <w:szCs w:val="20"/>
                      <w:lang w:val="en-GB" w:eastAsia="zh-CN"/>
                    </w:rPr>
                  </w:pPr>
                  <w:r w:rsidRPr="002A0282">
                    <w:rPr>
                      <w:rFonts w:ascii="Arial" w:hAnsi="Arial" w:eastAsia="SimSun" w:cs="Arial"/>
                      <w:sz w:val="20"/>
                      <w:szCs w:val="20"/>
                      <w:lang w:val="en-GB" w:eastAsia="zh-CN"/>
                    </w:rPr>
                    <w:t>Sample type:</w:t>
                  </w:r>
                </w:p>
              </w:tc>
              <w:tc>
                <w:tcPr>
                  <w:tcW w:w="6048" w:type="dxa"/>
                </w:tcPr>
                <w:p w:rsidRPr="002A0282" w:rsidR="005223BF" w:rsidP="006A7D69" w:rsidRDefault="005223BF" w14:paraId="7CE32537" w14:textId="77777777">
                  <w:pPr>
                    <w:spacing w:before="60" w:after="60" w:line="240" w:lineRule="auto"/>
                    <w:rPr>
                      <w:rFonts w:ascii="Arial" w:hAnsi="Arial" w:eastAsia="SimSun" w:cs="Arial"/>
                      <w:sz w:val="20"/>
                      <w:szCs w:val="20"/>
                      <w:lang w:val="en-GB" w:eastAsia="zh-CN"/>
                    </w:rPr>
                  </w:pPr>
                </w:p>
              </w:tc>
            </w:tr>
            <w:tr w:rsidR="005223BF" w:rsidTr="006A7D69" w14:paraId="47D36861" w14:textId="77777777">
              <w:trPr>
                <w:trHeight w:val="354"/>
              </w:trPr>
              <w:tc>
                <w:tcPr>
                  <w:tcW w:w="3298" w:type="dxa"/>
                </w:tcPr>
                <w:p w:rsidRPr="002A0282" w:rsidR="005223BF" w:rsidP="006A7D69" w:rsidRDefault="005223BF" w14:paraId="765D5C29" w14:textId="77777777">
                  <w:pPr>
                    <w:spacing w:before="60" w:after="60" w:line="240" w:lineRule="auto"/>
                    <w:rPr>
                      <w:rFonts w:ascii="Arial" w:hAnsi="Arial" w:eastAsia="SimSun" w:cs="Arial"/>
                      <w:sz w:val="20"/>
                      <w:szCs w:val="20"/>
                      <w:lang w:val="en-GB" w:eastAsia="zh-CN"/>
                    </w:rPr>
                  </w:pPr>
                  <w:r w:rsidRPr="002A0282">
                    <w:rPr>
                      <w:rFonts w:ascii="Arial" w:hAnsi="Arial" w:eastAsia="SimSun" w:cs="Arial"/>
                      <w:sz w:val="20"/>
                      <w:szCs w:val="20"/>
                      <w:lang w:val="en-GB" w:eastAsia="zh-CN"/>
                    </w:rPr>
                    <w:t>Quantity:</w:t>
                  </w:r>
                </w:p>
              </w:tc>
              <w:tc>
                <w:tcPr>
                  <w:tcW w:w="6048" w:type="dxa"/>
                </w:tcPr>
                <w:p w:rsidRPr="002A0282" w:rsidR="005223BF" w:rsidP="006A7D69" w:rsidRDefault="005223BF" w14:paraId="76A58B06" w14:textId="77777777">
                  <w:pPr>
                    <w:spacing w:before="60" w:after="60" w:line="240" w:lineRule="auto"/>
                    <w:rPr>
                      <w:rFonts w:ascii="Arial" w:hAnsi="Arial" w:eastAsia="SimSun" w:cs="Arial"/>
                      <w:sz w:val="20"/>
                      <w:szCs w:val="20"/>
                      <w:lang w:val="en-GB" w:eastAsia="zh-CN"/>
                    </w:rPr>
                  </w:pPr>
                </w:p>
              </w:tc>
            </w:tr>
            <w:tr w:rsidR="005223BF" w:rsidTr="006A7D69" w14:paraId="7E7BB883" w14:textId="77777777">
              <w:trPr>
                <w:trHeight w:val="354"/>
              </w:trPr>
              <w:tc>
                <w:tcPr>
                  <w:tcW w:w="3298" w:type="dxa"/>
                </w:tcPr>
                <w:p w:rsidRPr="002A0282" w:rsidR="005223BF" w:rsidP="006A7D69" w:rsidRDefault="005223BF" w14:paraId="14582D2E" w14:textId="77777777">
                  <w:pPr>
                    <w:spacing w:before="60" w:after="60" w:line="240" w:lineRule="auto"/>
                    <w:rPr>
                      <w:rFonts w:ascii="Arial" w:hAnsi="Arial" w:eastAsia="SimSun" w:cs="Arial"/>
                      <w:sz w:val="20"/>
                      <w:szCs w:val="20"/>
                      <w:lang w:val="en-GB" w:eastAsia="zh-CN"/>
                    </w:rPr>
                  </w:pPr>
                  <w:r w:rsidRPr="002A0282">
                    <w:rPr>
                      <w:rFonts w:ascii="Arial" w:hAnsi="Arial" w:eastAsia="SimSun" w:cs="Arial"/>
                      <w:sz w:val="20"/>
                      <w:szCs w:val="20"/>
                      <w:lang w:val="en-GB" w:eastAsia="zh-CN"/>
                    </w:rPr>
                    <w:t>Frequency of collection:</w:t>
                  </w:r>
                </w:p>
              </w:tc>
              <w:tc>
                <w:tcPr>
                  <w:tcW w:w="6048" w:type="dxa"/>
                </w:tcPr>
                <w:p w:rsidRPr="002A0282" w:rsidR="005223BF" w:rsidP="006A7D69" w:rsidRDefault="005223BF" w14:paraId="15C9EC52" w14:textId="77777777">
                  <w:pPr>
                    <w:spacing w:before="60" w:after="60" w:line="240" w:lineRule="auto"/>
                    <w:rPr>
                      <w:rFonts w:ascii="Arial" w:hAnsi="Arial" w:eastAsia="SimSun" w:cs="Arial"/>
                      <w:sz w:val="20"/>
                      <w:szCs w:val="20"/>
                      <w:lang w:val="en-GB" w:eastAsia="ja-JP"/>
                    </w:rPr>
                  </w:pPr>
                </w:p>
              </w:tc>
            </w:tr>
            <w:tr w:rsidR="005223BF" w:rsidTr="006A7D69" w14:paraId="3965D7FA" w14:textId="77777777">
              <w:trPr>
                <w:trHeight w:val="354"/>
              </w:trPr>
              <w:tc>
                <w:tcPr>
                  <w:tcW w:w="3298" w:type="dxa"/>
                </w:tcPr>
                <w:p w:rsidRPr="002A0282" w:rsidR="005223BF" w:rsidP="006A7D69" w:rsidRDefault="005223BF" w14:paraId="6B6278AA" w14:textId="77777777">
                  <w:pPr>
                    <w:spacing w:before="60" w:after="60" w:line="240" w:lineRule="auto"/>
                    <w:rPr>
                      <w:rFonts w:ascii="Arial" w:hAnsi="Arial" w:eastAsia="SimSun" w:cs="Arial"/>
                      <w:sz w:val="20"/>
                      <w:szCs w:val="20"/>
                      <w:lang w:val="en-GB" w:eastAsia="zh-CN"/>
                    </w:rPr>
                  </w:pPr>
                  <w:r w:rsidRPr="002A0282">
                    <w:rPr>
                      <w:rFonts w:ascii="Arial" w:hAnsi="Arial" w:eastAsia="SimSun" w:cs="Arial"/>
                      <w:sz w:val="20"/>
                      <w:szCs w:val="20"/>
                      <w:lang w:val="en-GB" w:eastAsia="zh-CN"/>
                    </w:rPr>
                    <w:t>Collection timeline:</w:t>
                  </w:r>
                </w:p>
              </w:tc>
              <w:tc>
                <w:tcPr>
                  <w:tcW w:w="6048" w:type="dxa"/>
                </w:tcPr>
                <w:p w:rsidRPr="002A0282" w:rsidR="005223BF" w:rsidP="006A7D69" w:rsidRDefault="005223BF" w14:paraId="3BBC145C" w14:textId="77777777">
                  <w:pPr>
                    <w:spacing w:before="60" w:after="60" w:line="240" w:lineRule="auto"/>
                    <w:rPr>
                      <w:rFonts w:ascii="Arial" w:hAnsi="Arial" w:eastAsia="SimSun" w:cs="Arial"/>
                      <w:sz w:val="20"/>
                      <w:szCs w:val="20"/>
                      <w:lang w:val="en-GB" w:eastAsia="ja-JP"/>
                    </w:rPr>
                  </w:pPr>
                </w:p>
              </w:tc>
            </w:tr>
            <w:tr w:rsidR="005223BF" w:rsidTr="006A7D69" w14:paraId="31402E8C" w14:textId="77777777">
              <w:trPr>
                <w:trHeight w:val="354"/>
              </w:trPr>
              <w:tc>
                <w:tcPr>
                  <w:tcW w:w="3298" w:type="dxa"/>
                </w:tcPr>
                <w:p w:rsidRPr="002A0282" w:rsidR="005223BF" w:rsidP="006A7D69" w:rsidRDefault="005223BF" w14:paraId="131B6166" w14:textId="77777777">
                  <w:pPr>
                    <w:spacing w:before="60" w:after="60" w:line="240" w:lineRule="auto"/>
                    <w:rPr>
                      <w:rFonts w:ascii="Arial" w:hAnsi="Arial" w:eastAsia="SimSun" w:cs="Arial"/>
                      <w:sz w:val="20"/>
                      <w:szCs w:val="20"/>
                      <w:lang w:val="en-GB" w:eastAsia="zh-CN"/>
                    </w:rPr>
                  </w:pPr>
                  <w:r w:rsidRPr="002A0282">
                    <w:rPr>
                      <w:rFonts w:ascii="Arial" w:hAnsi="Arial" w:eastAsia="SimSun" w:cs="Arial"/>
                      <w:sz w:val="20"/>
                      <w:szCs w:val="20"/>
                      <w:lang w:val="en-GB" w:eastAsia="zh-CN"/>
                    </w:rPr>
                    <w:t>Expected outcome:</w:t>
                  </w:r>
                </w:p>
              </w:tc>
              <w:tc>
                <w:tcPr>
                  <w:tcW w:w="6048" w:type="dxa"/>
                </w:tcPr>
                <w:p w:rsidRPr="002A0282" w:rsidR="005223BF" w:rsidP="006A7D69" w:rsidRDefault="005223BF" w14:paraId="1C7435C9" w14:textId="77777777">
                  <w:pPr>
                    <w:spacing w:before="60" w:after="60" w:line="240" w:lineRule="auto"/>
                    <w:rPr>
                      <w:rFonts w:ascii="Arial" w:hAnsi="Arial" w:eastAsia="SimSun" w:cs="Arial"/>
                      <w:sz w:val="20"/>
                      <w:szCs w:val="20"/>
                      <w:lang w:val="en-GB" w:eastAsia="ja-JP"/>
                    </w:rPr>
                  </w:pPr>
                </w:p>
              </w:tc>
            </w:tr>
            <w:tr w:rsidR="005223BF" w:rsidTr="006A7D69" w14:paraId="07F2EE48" w14:textId="77777777">
              <w:trPr>
                <w:trHeight w:val="354"/>
              </w:trPr>
              <w:tc>
                <w:tcPr>
                  <w:tcW w:w="3298" w:type="dxa"/>
                </w:tcPr>
                <w:p w:rsidRPr="002A0282" w:rsidR="005223BF" w:rsidP="006A7D69" w:rsidRDefault="005223BF" w14:paraId="06467220" w14:textId="77777777">
                  <w:pPr>
                    <w:spacing w:before="60" w:after="60" w:line="240" w:lineRule="auto"/>
                    <w:rPr>
                      <w:rFonts w:ascii="Arial" w:hAnsi="Arial" w:eastAsia="SimSun" w:cs="Arial"/>
                      <w:sz w:val="20"/>
                      <w:szCs w:val="20"/>
                      <w:lang w:val="en-GB" w:eastAsia="zh-CN"/>
                    </w:rPr>
                  </w:pPr>
                  <w:r w:rsidRPr="002A0282">
                    <w:rPr>
                      <w:rFonts w:ascii="Arial" w:hAnsi="Arial" w:eastAsia="SimSun" w:cs="Arial"/>
                      <w:sz w:val="20"/>
                      <w:szCs w:val="20"/>
                      <w:lang w:val="en-GB" w:eastAsia="zh-CN"/>
                    </w:rPr>
                    <w:t>Potential commercial application:</w:t>
                  </w:r>
                </w:p>
              </w:tc>
              <w:tc>
                <w:tcPr>
                  <w:tcW w:w="6048" w:type="dxa"/>
                </w:tcPr>
                <w:p w:rsidRPr="002A0282" w:rsidR="005223BF" w:rsidP="006A7D69" w:rsidRDefault="005223BF" w14:paraId="5794F11E" w14:textId="77777777">
                  <w:pPr>
                    <w:spacing w:before="60" w:after="60" w:line="240" w:lineRule="auto"/>
                    <w:rPr>
                      <w:rFonts w:ascii="Arial" w:hAnsi="Arial" w:eastAsia="SimSun" w:cs="Arial"/>
                      <w:sz w:val="20"/>
                      <w:szCs w:val="20"/>
                      <w:lang w:val="en-GB" w:eastAsia="ja-JP"/>
                    </w:rPr>
                  </w:pPr>
                </w:p>
              </w:tc>
            </w:tr>
          </w:tbl>
          <w:p w:rsidRPr="002A0282" w:rsidR="005223BF" w:rsidP="006A7D69" w:rsidRDefault="005223BF" w14:paraId="0DAC0698" w14:textId="77777777">
            <w:pPr>
              <w:spacing w:before="60" w:after="60" w:line="240" w:lineRule="auto"/>
              <w:rPr>
                <w:rFonts w:ascii="Arial" w:hAnsi="Arial" w:eastAsia="SimSun" w:cs="Arial"/>
                <w:b/>
                <w:sz w:val="20"/>
                <w:szCs w:val="20"/>
                <w:lang w:val="en-GB" w:eastAsia="zh-CN"/>
              </w:rPr>
            </w:pPr>
            <w:r w:rsidRPr="002A0282">
              <w:rPr>
                <w:rFonts w:ascii="Arial" w:hAnsi="Arial" w:eastAsia="SimSun" w:cs="Arial"/>
                <w:b/>
                <w:sz w:val="20"/>
                <w:szCs w:val="20"/>
                <w:lang w:val="en-GB" w:eastAsia="zh-CN"/>
              </w:rPr>
              <w:t>Collection protocol</w:t>
            </w:r>
          </w:p>
          <w:tbl>
            <w:tblPr>
              <w:tblW w:w="93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3298"/>
              <w:gridCol w:w="6049"/>
            </w:tblGrid>
            <w:tr w:rsidR="005223BF" w:rsidTr="006A7D69" w14:paraId="19D0D111" w14:textId="77777777">
              <w:trPr>
                <w:trHeight w:val="346"/>
              </w:trPr>
              <w:tc>
                <w:tcPr>
                  <w:tcW w:w="3298" w:type="dxa"/>
                </w:tcPr>
                <w:p w:rsidRPr="002A0282" w:rsidR="005223BF" w:rsidP="006A7D69" w:rsidRDefault="005223BF" w14:paraId="1B859ECE" w14:textId="77777777">
                  <w:pPr>
                    <w:spacing w:before="60" w:after="60" w:line="240" w:lineRule="auto"/>
                    <w:rPr>
                      <w:rFonts w:ascii="Arial" w:hAnsi="Arial" w:eastAsia="SimSun" w:cs="Arial"/>
                      <w:sz w:val="20"/>
                      <w:szCs w:val="20"/>
                      <w:lang w:val="en-GB" w:eastAsia="zh-CN"/>
                    </w:rPr>
                  </w:pPr>
                  <w:r w:rsidRPr="002A0282">
                    <w:rPr>
                      <w:rFonts w:ascii="Arial" w:hAnsi="Arial" w:eastAsia="SimSun" w:cs="Arial"/>
                      <w:sz w:val="20"/>
                      <w:szCs w:val="20"/>
                      <w:lang w:val="en-GB" w:eastAsia="zh-CN"/>
                    </w:rPr>
                    <w:t>Extraction/collection method:</w:t>
                  </w:r>
                </w:p>
              </w:tc>
              <w:tc>
                <w:tcPr>
                  <w:tcW w:w="6049" w:type="dxa"/>
                </w:tcPr>
                <w:p w:rsidRPr="002A0282" w:rsidR="005223BF" w:rsidP="006A7D69" w:rsidRDefault="005223BF" w14:paraId="702A1768" w14:textId="77777777">
                  <w:pPr>
                    <w:spacing w:before="60" w:after="60" w:line="240" w:lineRule="auto"/>
                    <w:rPr>
                      <w:rFonts w:ascii="Arial" w:hAnsi="Arial" w:eastAsia="SimSun" w:cs="Arial"/>
                      <w:sz w:val="20"/>
                      <w:szCs w:val="20"/>
                      <w:lang w:val="en-GB" w:eastAsia="zh-CN"/>
                    </w:rPr>
                  </w:pPr>
                </w:p>
              </w:tc>
            </w:tr>
            <w:tr w:rsidR="005223BF" w:rsidTr="006A7D69" w14:paraId="7483C408" w14:textId="77777777">
              <w:trPr>
                <w:trHeight w:val="587"/>
              </w:trPr>
              <w:tc>
                <w:tcPr>
                  <w:tcW w:w="3298" w:type="dxa"/>
                </w:tcPr>
                <w:p w:rsidRPr="002A0282" w:rsidR="005223BF" w:rsidP="006A7D69" w:rsidRDefault="005223BF" w14:paraId="7AF13C62" w14:textId="77777777">
                  <w:pPr>
                    <w:spacing w:before="60" w:after="60" w:line="240" w:lineRule="auto"/>
                    <w:rPr>
                      <w:rFonts w:ascii="Arial" w:hAnsi="Arial" w:eastAsia="SimSun" w:cs="Arial"/>
                      <w:sz w:val="20"/>
                      <w:szCs w:val="20"/>
                      <w:lang w:val="en-GB" w:eastAsia="zh-CN"/>
                    </w:rPr>
                  </w:pPr>
                  <w:r w:rsidRPr="002A0282">
                    <w:rPr>
                      <w:rFonts w:ascii="Arial" w:hAnsi="Arial" w:eastAsia="SimSun" w:cs="Arial"/>
                      <w:sz w:val="20"/>
                      <w:szCs w:val="20"/>
                      <w:lang w:val="en-GB" w:eastAsia="zh-CN"/>
                    </w:rPr>
                    <w:t>Specialized equipment/tools required:</w:t>
                  </w:r>
                </w:p>
              </w:tc>
              <w:tc>
                <w:tcPr>
                  <w:tcW w:w="6049" w:type="dxa"/>
                </w:tcPr>
                <w:p w:rsidRPr="002A0282" w:rsidR="005223BF" w:rsidP="006A7D69" w:rsidRDefault="005223BF" w14:paraId="13A6792F" w14:textId="77777777">
                  <w:pPr>
                    <w:spacing w:before="60" w:after="60" w:line="240" w:lineRule="auto"/>
                    <w:rPr>
                      <w:rFonts w:ascii="Arial" w:hAnsi="Arial" w:eastAsia="SimSun" w:cs="Arial"/>
                      <w:sz w:val="20"/>
                      <w:szCs w:val="20"/>
                      <w:lang w:val="en-GB" w:eastAsia="zh-CN"/>
                    </w:rPr>
                  </w:pPr>
                </w:p>
              </w:tc>
            </w:tr>
            <w:tr w:rsidR="005223BF" w:rsidTr="006A7D69" w14:paraId="6FD791C7" w14:textId="77777777">
              <w:trPr>
                <w:trHeight w:val="346"/>
              </w:trPr>
              <w:tc>
                <w:tcPr>
                  <w:tcW w:w="3298" w:type="dxa"/>
                </w:tcPr>
                <w:p w:rsidRPr="002A0282" w:rsidR="005223BF" w:rsidP="006A7D69" w:rsidRDefault="005223BF" w14:paraId="7E045D70" w14:textId="77777777">
                  <w:pPr>
                    <w:spacing w:before="60" w:after="60" w:line="240" w:lineRule="auto"/>
                    <w:rPr>
                      <w:rFonts w:ascii="Arial" w:hAnsi="Arial" w:eastAsia="SimSun" w:cs="Arial"/>
                      <w:sz w:val="20"/>
                      <w:szCs w:val="20"/>
                      <w:lang w:val="en-GB" w:eastAsia="zh-CN"/>
                    </w:rPr>
                  </w:pPr>
                  <w:r w:rsidRPr="002A0282">
                    <w:rPr>
                      <w:rFonts w:ascii="Arial" w:hAnsi="Arial" w:eastAsia="SimSun" w:cs="Arial"/>
                      <w:sz w:val="20"/>
                      <w:szCs w:val="20"/>
                      <w:lang w:val="en-GB" w:eastAsia="zh-CN"/>
                    </w:rPr>
                    <w:t>Storage containers/buffers:</w:t>
                  </w:r>
                </w:p>
              </w:tc>
              <w:tc>
                <w:tcPr>
                  <w:tcW w:w="6049" w:type="dxa"/>
                </w:tcPr>
                <w:p w:rsidRPr="002A0282" w:rsidR="005223BF" w:rsidP="006A7D69" w:rsidRDefault="005223BF" w14:paraId="08819FAE" w14:textId="77777777">
                  <w:pPr>
                    <w:tabs>
                      <w:tab w:val="left" w:pos="3600"/>
                    </w:tabs>
                    <w:spacing w:before="60" w:after="60" w:line="240" w:lineRule="auto"/>
                    <w:rPr>
                      <w:rFonts w:ascii="Arial" w:hAnsi="Arial" w:eastAsia="SimSun" w:cs="Arial"/>
                      <w:sz w:val="20"/>
                      <w:szCs w:val="20"/>
                      <w:lang w:val="en-GB" w:eastAsia="zh-CN"/>
                    </w:rPr>
                  </w:pPr>
                  <w:r w:rsidRPr="002A0282">
                    <w:rPr>
                      <w:rFonts w:ascii="Arial" w:hAnsi="Arial" w:eastAsia="SimSun" w:cs="Arial"/>
                      <w:sz w:val="20"/>
                      <w:szCs w:val="20"/>
                      <w:lang w:val="en-GB" w:eastAsia="zh-CN"/>
                    </w:rPr>
                    <w:t xml:space="preserve"> </w:t>
                  </w:r>
                </w:p>
              </w:tc>
            </w:tr>
            <w:tr w:rsidR="005223BF" w:rsidTr="006A7D69" w14:paraId="093C01AE" w14:textId="77777777">
              <w:trPr>
                <w:trHeight w:val="572"/>
              </w:trPr>
              <w:tc>
                <w:tcPr>
                  <w:tcW w:w="3298" w:type="dxa"/>
                </w:tcPr>
                <w:p w:rsidRPr="002A0282" w:rsidR="005223BF" w:rsidP="006A7D69" w:rsidRDefault="005223BF" w14:paraId="3C0068A5" w14:textId="77777777">
                  <w:pPr>
                    <w:spacing w:before="60" w:after="60" w:line="240" w:lineRule="auto"/>
                    <w:rPr>
                      <w:rFonts w:ascii="Arial" w:hAnsi="Arial" w:eastAsia="SimSun" w:cs="Arial"/>
                      <w:sz w:val="20"/>
                      <w:szCs w:val="20"/>
                      <w:lang w:val="en-GB" w:eastAsia="zh-CN"/>
                    </w:rPr>
                  </w:pPr>
                  <w:r w:rsidRPr="002A0282">
                    <w:rPr>
                      <w:rFonts w:ascii="Arial" w:hAnsi="Arial" w:eastAsia="SimSun" w:cs="Arial"/>
                      <w:sz w:val="20"/>
                      <w:szCs w:val="20"/>
                      <w:lang w:val="en-GB" w:eastAsia="zh-CN"/>
                    </w:rPr>
                    <w:t>Storage condition/maximum storage duration:</w:t>
                  </w:r>
                </w:p>
              </w:tc>
              <w:tc>
                <w:tcPr>
                  <w:tcW w:w="6049" w:type="dxa"/>
                </w:tcPr>
                <w:p w:rsidRPr="002A0282" w:rsidR="005223BF" w:rsidP="006A7D69" w:rsidRDefault="005223BF" w14:paraId="76BB4466" w14:textId="77777777">
                  <w:pPr>
                    <w:spacing w:before="60" w:after="60" w:line="240" w:lineRule="auto"/>
                    <w:rPr>
                      <w:rFonts w:ascii="Arial" w:hAnsi="Arial" w:eastAsia="SimSun" w:cs="Arial"/>
                      <w:sz w:val="20"/>
                      <w:szCs w:val="20"/>
                      <w:lang w:val="en-GB" w:eastAsia="ja-JP"/>
                    </w:rPr>
                  </w:pPr>
                </w:p>
              </w:tc>
            </w:tr>
            <w:tr w:rsidR="005223BF" w:rsidTr="006A7D69" w14:paraId="56BE0DA2" w14:textId="77777777">
              <w:trPr>
                <w:trHeight w:val="1039"/>
              </w:trPr>
              <w:tc>
                <w:tcPr>
                  <w:tcW w:w="3298" w:type="dxa"/>
                </w:tcPr>
                <w:p w:rsidRPr="002A0282" w:rsidR="005223BF" w:rsidP="006A7D69" w:rsidRDefault="005223BF" w14:paraId="5E19372B" w14:textId="5D7350C9">
                  <w:pPr>
                    <w:spacing w:before="60" w:after="60" w:line="240" w:lineRule="auto"/>
                    <w:rPr>
                      <w:rFonts w:ascii="Arial" w:hAnsi="Arial" w:eastAsia="SimSun" w:cs="Arial"/>
                      <w:sz w:val="20"/>
                      <w:szCs w:val="20"/>
                      <w:lang w:val="en-GB" w:eastAsia="zh-CN"/>
                    </w:rPr>
                  </w:pPr>
                  <w:r w:rsidRPr="002A0282">
                    <w:rPr>
                      <w:rFonts w:ascii="Arial" w:hAnsi="Arial" w:eastAsia="SimSun" w:cs="Arial"/>
                      <w:sz w:val="20"/>
                      <w:szCs w:val="20"/>
                      <w:lang w:val="en-GB" w:eastAsia="zh-CN"/>
                    </w:rPr>
                    <w:lastRenderedPageBreak/>
                    <w:t xml:space="preserve">Please state whether equipment/tools/storage containers/buffers will be provided by or requested from </w:t>
                  </w:r>
                  <w:r w:rsidR="006A3262">
                    <w:rPr>
                      <w:rFonts w:ascii="Arial" w:hAnsi="Arial" w:eastAsia="SimSun" w:cs="Arial"/>
                      <w:sz w:val="20"/>
                      <w:szCs w:val="20"/>
                      <w:lang w:val="en-GB" w:eastAsia="zh-CN"/>
                    </w:rPr>
                    <w:t>MWG</w:t>
                  </w:r>
                  <w:r w:rsidRPr="002A0282">
                    <w:rPr>
                      <w:rFonts w:ascii="Arial" w:hAnsi="Arial" w:eastAsia="SimSun" w:cs="Arial"/>
                      <w:sz w:val="20"/>
                      <w:szCs w:val="20"/>
                      <w:lang w:val="en-GB" w:eastAsia="zh-CN"/>
                    </w:rPr>
                    <w:t>:</w:t>
                  </w:r>
                </w:p>
              </w:tc>
              <w:tc>
                <w:tcPr>
                  <w:tcW w:w="6049" w:type="dxa"/>
                </w:tcPr>
                <w:p w:rsidRPr="002A0282" w:rsidR="005223BF" w:rsidP="006A7D69" w:rsidRDefault="005223BF" w14:paraId="086646FD" w14:textId="77777777">
                  <w:pPr>
                    <w:spacing w:before="60" w:after="60" w:line="240" w:lineRule="auto"/>
                    <w:rPr>
                      <w:rFonts w:ascii="Arial" w:hAnsi="Arial" w:eastAsia="SimSun" w:cs="Arial"/>
                      <w:sz w:val="20"/>
                      <w:szCs w:val="20"/>
                      <w:lang w:val="en-GB" w:eastAsia="ja-JP"/>
                    </w:rPr>
                  </w:pPr>
                  <w:r w:rsidRPr="002A0282">
                    <w:rPr>
                      <w:rFonts w:ascii="Arial" w:hAnsi="Arial" w:eastAsia="SimSun" w:cs="Arial"/>
                      <w:sz w:val="20"/>
                      <w:szCs w:val="20"/>
                      <w:lang w:val="en-GB" w:eastAsia="zh-CN"/>
                    </w:rPr>
                    <w:t xml:space="preserve"> </w:t>
                  </w:r>
                </w:p>
              </w:tc>
            </w:tr>
            <w:tr w:rsidR="005223BF" w:rsidTr="006A7D69" w14:paraId="14C9AC98" w14:textId="77777777">
              <w:trPr>
                <w:trHeight w:val="647"/>
              </w:trPr>
              <w:tc>
                <w:tcPr>
                  <w:tcW w:w="3298" w:type="dxa"/>
                </w:tcPr>
                <w:p w:rsidRPr="002A0282" w:rsidR="005223BF" w:rsidP="006A7D69" w:rsidRDefault="005223BF" w14:paraId="541DE2C2" w14:textId="77777777">
                  <w:pPr>
                    <w:spacing w:before="60" w:after="60" w:line="240" w:lineRule="auto"/>
                    <w:rPr>
                      <w:rFonts w:ascii="Arial" w:hAnsi="Arial" w:eastAsia="SimSun" w:cs="Arial"/>
                      <w:sz w:val="20"/>
                      <w:szCs w:val="20"/>
                      <w:lang w:val="en-GB" w:eastAsia="zh-CN"/>
                    </w:rPr>
                  </w:pPr>
                  <w:r w:rsidRPr="002A0282">
                    <w:rPr>
                      <w:rFonts w:ascii="Arial" w:hAnsi="Arial" w:eastAsia="SimSun" w:cs="Arial"/>
                      <w:sz w:val="20"/>
                      <w:szCs w:val="20"/>
                      <w:lang w:val="en-GB" w:eastAsia="zh-CN"/>
                    </w:rPr>
                    <w:t>Delivery/pickup method:</w:t>
                  </w:r>
                </w:p>
                <w:p w:rsidRPr="002A0282" w:rsidR="005223BF" w:rsidP="006A7D69" w:rsidRDefault="005223BF" w14:paraId="1990FD54" w14:textId="77777777">
                  <w:pPr>
                    <w:spacing w:before="60" w:after="60" w:line="240" w:lineRule="auto"/>
                    <w:rPr>
                      <w:rFonts w:ascii="Arial" w:hAnsi="Arial" w:eastAsia="SimSun" w:cs="Arial"/>
                      <w:sz w:val="20"/>
                      <w:szCs w:val="20"/>
                      <w:lang w:val="en-GB" w:eastAsia="zh-CN"/>
                    </w:rPr>
                  </w:pPr>
                </w:p>
              </w:tc>
              <w:tc>
                <w:tcPr>
                  <w:tcW w:w="6049" w:type="dxa"/>
                </w:tcPr>
                <w:p w:rsidRPr="002A0282" w:rsidR="005223BF" w:rsidP="006A7D69" w:rsidRDefault="005223BF" w14:paraId="6A53329D" w14:textId="77777777">
                  <w:pPr>
                    <w:spacing w:before="60" w:after="60" w:line="240" w:lineRule="auto"/>
                    <w:rPr>
                      <w:rFonts w:ascii="Arial" w:hAnsi="Arial" w:eastAsia="SimSun" w:cs="Arial"/>
                      <w:sz w:val="20"/>
                      <w:szCs w:val="20"/>
                      <w:lang w:val="en-GB" w:eastAsia="ja-JP"/>
                    </w:rPr>
                  </w:pPr>
                </w:p>
              </w:tc>
            </w:tr>
          </w:tbl>
          <w:p w:rsidRPr="002A0282" w:rsidR="005223BF" w:rsidP="006A7D69" w:rsidRDefault="005223BF" w14:paraId="17EF0ADA" w14:textId="77777777">
            <w:pPr>
              <w:tabs>
                <w:tab w:val="left" w:pos="3600"/>
              </w:tabs>
              <w:spacing w:before="60" w:after="60" w:line="240" w:lineRule="auto"/>
              <w:rPr>
                <w:rFonts w:ascii="Arial" w:hAnsi="Arial" w:eastAsia="SimSun" w:cs="Arial"/>
                <w:b/>
                <w:sz w:val="20"/>
                <w:szCs w:val="20"/>
                <w:lang w:val="en-GB" w:eastAsia="zh-CN"/>
              </w:rPr>
            </w:pPr>
          </w:p>
          <w:p w:rsidRPr="002A0282" w:rsidR="005223BF" w:rsidP="006A7D69" w:rsidRDefault="005223BF" w14:paraId="4880198C" w14:textId="77777777">
            <w:pPr>
              <w:spacing w:before="60" w:after="60" w:line="240" w:lineRule="auto"/>
              <w:rPr>
                <w:rFonts w:ascii="Arial" w:hAnsi="Arial" w:eastAsia="SimSun" w:cs="Arial"/>
                <w:b/>
                <w:sz w:val="20"/>
                <w:szCs w:val="20"/>
                <w:lang w:val="en-GB" w:eastAsia="zh-CN"/>
              </w:rPr>
            </w:pPr>
            <w:r w:rsidRPr="002A0282">
              <w:rPr>
                <w:rFonts w:ascii="Arial" w:hAnsi="Arial" w:eastAsia="SimSun" w:cs="Arial"/>
                <w:b/>
                <w:sz w:val="20"/>
                <w:szCs w:val="20"/>
                <w:lang w:val="en-GB" w:eastAsia="zh-CN"/>
              </w:rPr>
              <w:t>Shipment protocol (if applicable)</w:t>
            </w:r>
          </w:p>
          <w:tbl>
            <w:tblPr>
              <w:tblW w:w="93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3298"/>
              <w:gridCol w:w="6049"/>
            </w:tblGrid>
            <w:tr w:rsidR="005223BF" w:rsidTr="006A7D69" w14:paraId="75343D7E" w14:textId="77777777">
              <w:trPr>
                <w:trHeight w:val="633"/>
              </w:trPr>
              <w:tc>
                <w:tcPr>
                  <w:tcW w:w="3298" w:type="dxa"/>
                </w:tcPr>
                <w:p w:rsidRPr="002A0282" w:rsidR="005223BF" w:rsidP="006A7D69" w:rsidRDefault="005223BF" w14:paraId="7560ED38" w14:textId="77777777">
                  <w:pPr>
                    <w:spacing w:before="60" w:after="60" w:line="240" w:lineRule="auto"/>
                    <w:rPr>
                      <w:rFonts w:ascii="Arial" w:hAnsi="Arial" w:eastAsia="SimSun" w:cs="Arial"/>
                      <w:sz w:val="20"/>
                      <w:szCs w:val="20"/>
                      <w:lang w:val="en-GB" w:eastAsia="zh-CN"/>
                    </w:rPr>
                  </w:pPr>
                  <w:r w:rsidRPr="002A0282">
                    <w:rPr>
                      <w:rFonts w:ascii="Arial" w:hAnsi="Arial" w:eastAsia="SimSun" w:cs="Arial"/>
                      <w:sz w:val="20"/>
                      <w:szCs w:val="20"/>
                      <w:lang w:val="en-GB" w:eastAsia="zh-CN"/>
                    </w:rPr>
                    <w:t>Package type:</w:t>
                  </w:r>
                </w:p>
                <w:p w:rsidRPr="002A0282" w:rsidR="005223BF" w:rsidP="006A7D69" w:rsidRDefault="005223BF" w14:paraId="2279639F" w14:textId="77777777">
                  <w:pPr>
                    <w:spacing w:before="60" w:after="60" w:line="240" w:lineRule="auto"/>
                    <w:rPr>
                      <w:rFonts w:ascii="Arial" w:hAnsi="Arial" w:eastAsia="SimSun" w:cs="Arial"/>
                      <w:sz w:val="20"/>
                      <w:szCs w:val="20"/>
                      <w:lang w:val="en-GB" w:eastAsia="zh-CN"/>
                    </w:rPr>
                  </w:pPr>
                </w:p>
              </w:tc>
              <w:tc>
                <w:tcPr>
                  <w:tcW w:w="6049" w:type="dxa"/>
                </w:tcPr>
                <w:p w:rsidRPr="002A0282" w:rsidR="005223BF" w:rsidP="006A7D69" w:rsidRDefault="005223BF" w14:paraId="25EFA25B" w14:textId="77777777">
                  <w:pPr>
                    <w:spacing w:before="60" w:after="60" w:line="240" w:lineRule="auto"/>
                    <w:rPr>
                      <w:rFonts w:ascii="Arial" w:hAnsi="Arial" w:eastAsia="SimSun" w:cs="Arial"/>
                      <w:sz w:val="20"/>
                      <w:szCs w:val="20"/>
                      <w:lang w:val="en-GB" w:eastAsia="zh-CN"/>
                    </w:rPr>
                  </w:pPr>
                </w:p>
              </w:tc>
            </w:tr>
            <w:tr w:rsidR="005223BF" w:rsidTr="006A7D69" w14:paraId="6611E224" w14:textId="77777777">
              <w:trPr>
                <w:trHeight w:val="633"/>
              </w:trPr>
              <w:tc>
                <w:tcPr>
                  <w:tcW w:w="3298" w:type="dxa"/>
                </w:tcPr>
                <w:p w:rsidRPr="002A0282" w:rsidR="005223BF" w:rsidP="006A7D69" w:rsidRDefault="005223BF" w14:paraId="70281311" w14:textId="77777777">
                  <w:pPr>
                    <w:spacing w:before="60" w:after="60" w:line="240" w:lineRule="auto"/>
                    <w:rPr>
                      <w:rFonts w:ascii="Arial" w:hAnsi="Arial" w:eastAsia="SimSun" w:cs="Arial"/>
                      <w:sz w:val="20"/>
                      <w:szCs w:val="20"/>
                      <w:lang w:val="en-GB" w:eastAsia="zh-CN"/>
                    </w:rPr>
                  </w:pPr>
                  <w:r w:rsidRPr="002A0282">
                    <w:rPr>
                      <w:rFonts w:ascii="Arial" w:hAnsi="Arial" w:eastAsia="SimSun" w:cs="Arial"/>
                      <w:sz w:val="20"/>
                      <w:szCs w:val="20"/>
                      <w:lang w:val="en-GB" w:eastAsia="zh-CN"/>
                    </w:rPr>
                    <w:t>Packaging medium:</w:t>
                  </w:r>
                </w:p>
                <w:p w:rsidRPr="002A0282" w:rsidR="005223BF" w:rsidP="006A7D69" w:rsidRDefault="005223BF" w14:paraId="4C705C99" w14:textId="77777777">
                  <w:pPr>
                    <w:spacing w:before="60" w:after="60" w:line="240" w:lineRule="auto"/>
                    <w:rPr>
                      <w:rFonts w:ascii="Arial" w:hAnsi="Arial" w:eastAsia="SimSun" w:cs="Arial"/>
                      <w:sz w:val="20"/>
                      <w:szCs w:val="20"/>
                      <w:lang w:val="en-GB" w:eastAsia="zh-CN"/>
                    </w:rPr>
                  </w:pPr>
                </w:p>
              </w:tc>
              <w:tc>
                <w:tcPr>
                  <w:tcW w:w="6049" w:type="dxa"/>
                </w:tcPr>
                <w:p w:rsidRPr="002A0282" w:rsidR="005223BF" w:rsidP="006A7D69" w:rsidRDefault="005223BF" w14:paraId="0D9D494E" w14:textId="77777777">
                  <w:pPr>
                    <w:spacing w:before="60" w:after="60" w:line="240" w:lineRule="auto"/>
                    <w:rPr>
                      <w:rFonts w:ascii="Arial" w:hAnsi="Arial" w:eastAsia="SimSun" w:cs="Arial"/>
                      <w:sz w:val="20"/>
                      <w:szCs w:val="20"/>
                      <w:lang w:val="en-GB" w:eastAsia="zh-CN"/>
                    </w:rPr>
                  </w:pPr>
                </w:p>
              </w:tc>
            </w:tr>
            <w:tr w:rsidR="005223BF" w:rsidTr="006A7D69" w14:paraId="5DB430AB" w14:textId="77777777">
              <w:trPr>
                <w:trHeight w:val="648"/>
              </w:trPr>
              <w:tc>
                <w:tcPr>
                  <w:tcW w:w="3298" w:type="dxa"/>
                </w:tcPr>
                <w:p w:rsidRPr="002A0282" w:rsidR="005223BF" w:rsidP="006A7D69" w:rsidRDefault="005223BF" w14:paraId="571D70BE" w14:textId="77777777">
                  <w:pPr>
                    <w:spacing w:before="60" w:after="60" w:line="240" w:lineRule="auto"/>
                    <w:rPr>
                      <w:rFonts w:ascii="Arial" w:hAnsi="Arial" w:eastAsia="SimSun" w:cs="Arial"/>
                      <w:sz w:val="20"/>
                      <w:szCs w:val="20"/>
                      <w:lang w:val="en-GB" w:eastAsia="zh-CN"/>
                    </w:rPr>
                  </w:pPr>
                  <w:r w:rsidRPr="002A0282">
                    <w:rPr>
                      <w:rFonts w:ascii="Arial" w:hAnsi="Arial" w:eastAsia="SimSun" w:cs="Arial"/>
                      <w:sz w:val="20"/>
                      <w:szCs w:val="20"/>
                      <w:lang w:val="en-GB" w:eastAsia="zh-CN"/>
                    </w:rPr>
                    <w:t>Shipping medium:</w:t>
                  </w:r>
                </w:p>
                <w:p w:rsidRPr="002A0282" w:rsidR="005223BF" w:rsidP="006A7D69" w:rsidRDefault="005223BF" w14:paraId="1F7B17EB" w14:textId="77777777">
                  <w:pPr>
                    <w:spacing w:before="60" w:after="60" w:line="240" w:lineRule="auto"/>
                    <w:rPr>
                      <w:rFonts w:ascii="Arial" w:hAnsi="Arial" w:eastAsia="SimSun" w:cs="Arial"/>
                      <w:sz w:val="20"/>
                      <w:szCs w:val="20"/>
                      <w:lang w:val="en-GB" w:eastAsia="zh-CN"/>
                    </w:rPr>
                  </w:pPr>
                </w:p>
              </w:tc>
              <w:tc>
                <w:tcPr>
                  <w:tcW w:w="6049" w:type="dxa"/>
                </w:tcPr>
                <w:p w:rsidRPr="002A0282" w:rsidR="005223BF" w:rsidP="006A7D69" w:rsidRDefault="005223BF" w14:paraId="5051659E" w14:textId="77777777">
                  <w:pPr>
                    <w:tabs>
                      <w:tab w:val="left" w:pos="3600"/>
                    </w:tabs>
                    <w:spacing w:before="60" w:after="60" w:line="240" w:lineRule="auto"/>
                    <w:rPr>
                      <w:rFonts w:ascii="Arial" w:hAnsi="Arial" w:eastAsia="SimSun" w:cs="Arial"/>
                      <w:sz w:val="20"/>
                      <w:szCs w:val="20"/>
                      <w:lang w:val="en-GB" w:eastAsia="zh-CN"/>
                    </w:rPr>
                  </w:pPr>
                  <w:r w:rsidRPr="002A0282">
                    <w:rPr>
                      <w:rFonts w:ascii="Arial" w:hAnsi="Arial" w:eastAsia="SimSun" w:cs="Arial"/>
                      <w:sz w:val="20"/>
                      <w:szCs w:val="20"/>
                      <w:lang w:val="en-GB" w:eastAsia="zh-CN"/>
                    </w:rPr>
                    <w:t xml:space="preserve"> </w:t>
                  </w:r>
                </w:p>
              </w:tc>
            </w:tr>
            <w:tr w:rsidR="005223BF" w:rsidTr="006A7D69" w14:paraId="1C9E6BEE" w14:textId="77777777">
              <w:trPr>
                <w:trHeight w:val="814"/>
              </w:trPr>
              <w:tc>
                <w:tcPr>
                  <w:tcW w:w="3298" w:type="dxa"/>
                  <w:tcBorders>
                    <w:top w:val="single" w:color="auto" w:sz="4" w:space="0"/>
                    <w:left w:val="single" w:color="auto" w:sz="4" w:space="0"/>
                    <w:bottom w:val="single" w:color="auto" w:sz="4" w:space="0"/>
                    <w:right w:val="single" w:color="auto" w:sz="4" w:space="0"/>
                  </w:tcBorders>
                </w:tcPr>
                <w:p w:rsidRPr="002A0282" w:rsidR="005223BF" w:rsidP="006A7D69" w:rsidRDefault="005223BF" w14:paraId="64BBFAE4" w14:textId="0D840277">
                  <w:pPr>
                    <w:spacing w:before="60" w:after="60" w:line="240" w:lineRule="auto"/>
                    <w:rPr>
                      <w:rFonts w:ascii="Arial" w:hAnsi="Arial" w:eastAsia="SimSun" w:cs="Arial"/>
                      <w:sz w:val="20"/>
                      <w:szCs w:val="20"/>
                      <w:lang w:val="en-GB" w:eastAsia="zh-CN"/>
                    </w:rPr>
                  </w:pPr>
                  <w:r w:rsidRPr="002A0282">
                    <w:rPr>
                      <w:rFonts w:ascii="Arial" w:hAnsi="Arial" w:eastAsia="SimSun" w:cs="Arial"/>
                      <w:sz w:val="20"/>
                      <w:szCs w:val="20"/>
                      <w:lang w:val="en-GB" w:eastAsia="zh-CN"/>
                    </w:rPr>
                    <w:t xml:space="preserve">Please state whether shipment costs will be covered by or requested from </w:t>
                  </w:r>
                  <w:r w:rsidR="006A3262">
                    <w:rPr>
                      <w:rFonts w:ascii="Arial" w:hAnsi="Arial" w:eastAsia="SimSun" w:cs="Arial"/>
                      <w:sz w:val="20"/>
                      <w:szCs w:val="20"/>
                      <w:lang w:val="en-GB" w:eastAsia="zh-CN"/>
                    </w:rPr>
                    <w:t>MWG</w:t>
                  </w:r>
                  <w:r w:rsidRPr="002A0282">
                    <w:rPr>
                      <w:rFonts w:ascii="Arial" w:hAnsi="Arial" w:eastAsia="SimSun" w:cs="Arial"/>
                      <w:sz w:val="20"/>
                      <w:szCs w:val="20"/>
                      <w:lang w:val="en-GB" w:eastAsia="zh-CN"/>
                    </w:rPr>
                    <w:t>:</w:t>
                  </w:r>
                </w:p>
              </w:tc>
              <w:tc>
                <w:tcPr>
                  <w:tcW w:w="6049" w:type="dxa"/>
                  <w:tcBorders>
                    <w:top w:val="single" w:color="auto" w:sz="4" w:space="0"/>
                    <w:left w:val="single" w:color="auto" w:sz="4" w:space="0"/>
                    <w:bottom w:val="single" w:color="auto" w:sz="4" w:space="0"/>
                    <w:right w:val="single" w:color="auto" w:sz="4" w:space="0"/>
                  </w:tcBorders>
                </w:tcPr>
                <w:p w:rsidRPr="002A0282" w:rsidR="005223BF" w:rsidP="006A7D69" w:rsidRDefault="005223BF" w14:paraId="1A94F6D0" w14:textId="77777777">
                  <w:pPr>
                    <w:tabs>
                      <w:tab w:val="left" w:pos="3600"/>
                    </w:tabs>
                    <w:spacing w:before="60" w:after="60" w:line="240" w:lineRule="auto"/>
                    <w:rPr>
                      <w:rFonts w:ascii="Arial" w:hAnsi="Arial" w:eastAsia="SimSun" w:cs="Arial"/>
                      <w:sz w:val="20"/>
                      <w:szCs w:val="20"/>
                      <w:lang w:val="en-GB" w:eastAsia="zh-CN"/>
                    </w:rPr>
                  </w:pPr>
                  <w:r w:rsidRPr="002A0282">
                    <w:rPr>
                      <w:rFonts w:ascii="Arial" w:hAnsi="Arial" w:eastAsia="SimSun" w:cs="Arial"/>
                      <w:sz w:val="20"/>
                      <w:szCs w:val="20"/>
                      <w:lang w:val="en-GB" w:eastAsia="zh-CN"/>
                    </w:rPr>
                    <w:t xml:space="preserve"> </w:t>
                  </w:r>
                </w:p>
                <w:p w:rsidRPr="002A0282" w:rsidR="005223BF" w:rsidP="006A7D69" w:rsidRDefault="005223BF" w14:paraId="5FCD584F" w14:textId="77777777">
                  <w:pPr>
                    <w:tabs>
                      <w:tab w:val="left" w:pos="3600"/>
                    </w:tabs>
                    <w:spacing w:before="60" w:after="60" w:line="240" w:lineRule="auto"/>
                    <w:rPr>
                      <w:rFonts w:ascii="Arial" w:hAnsi="Arial" w:eastAsia="SimSun" w:cs="Arial"/>
                      <w:sz w:val="20"/>
                      <w:szCs w:val="20"/>
                      <w:lang w:val="en-GB" w:eastAsia="zh-CN"/>
                    </w:rPr>
                  </w:pPr>
                </w:p>
                <w:p w:rsidRPr="002A0282" w:rsidR="005223BF" w:rsidP="006A7D69" w:rsidRDefault="005223BF" w14:paraId="63C1CB3A" w14:textId="77777777">
                  <w:pPr>
                    <w:tabs>
                      <w:tab w:val="left" w:pos="3600"/>
                    </w:tabs>
                    <w:spacing w:before="60" w:after="60" w:line="240" w:lineRule="auto"/>
                    <w:rPr>
                      <w:rFonts w:ascii="Arial" w:hAnsi="Arial" w:eastAsia="SimSun" w:cs="Arial"/>
                      <w:sz w:val="20"/>
                      <w:szCs w:val="20"/>
                      <w:lang w:val="en-GB" w:eastAsia="zh-CN"/>
                    </w:rPr>
                  </w:pPr>
                </w:p>
              </w:tc>
            </w:tr>
          </w:tbl>
          <w:p w:rsidRPr="002A0282" w:rsidR="005223BF" w:rsidP="006A7D69" w:rsidRDefault="005223BF" w14:paraId="049F469B" w14:textId="77777777">
            <w:pPr>
              <w:tabs>
                <w:tab w:val="left" w:pos="468"/>
              </w:tabs>
              <w:spacing w:before="60" w:after="60" w:line="240" w:lineRule="auto"/>
              <w:rPr>
                <w:rFonts w:ascii="Arial" w:hAnsi="Arial" w:eastAsia="MS Song" w:cs="Arial"/>
                <w:b/>
                <w:sz w:val="20"/>
                <w:szCs w:val="20"/>
                <w:lang w:val="en-GB" w:eastAsia="zh-CN"/>
              </w:rPr>
            </w:pPr>
          </w:p>
        </w:tc>
      </w:tr>
    </w:tbl>
    <w:p w:rsidR="001A7EA5" w:rsidP="005223BF" w:rsidRDefault="001A7EA5" w14:paraId="3F63F135" w14:textId="23F97894">
      <w:pPr>
        <w:spacing w:after="0" w:line="240" w:lineRule="auto"/>
        <w:rPr>
          <w:rFonts w:ascii="Arial" w:hAnsi="Arial" w:eastAsia="SimSun" w:cs="Arial"/>
          <w:sz w:val="20"/>
          <w:szCs w:val="20"/>
          <w:lang w:val="en-GB" w:eastAsia="zh-CN"/>
        </w:rPr>
      </w:pPr>
    </w:p>
    <w:p w:rsidR="001A7EA5" w:rsidRDefault="001A7EA5" w14:paraId="34938F3C" w14:textId="02675818">
      <w:pPr>
        <w:rPr>
          <w:rFonts w:ascii="Arial" w:hAnsi="Arial" w:eastAsia="SimSun" w:cs="Arial"/>
          <w:sz w:val="20"/>
          <w:szCs w:val="20"/>
          <w:lang w:val="en-GB" w:eastAsia="zh-CN"/>
        </w:rPr>
      </w:pPr>
      <w:r>
        <w:rPr>
          <w:rFonts w:ascii="Arial" w:hAnsi="Arial" w:eastAsia="SimSun" w:cs="Arial"/>
          <w:sz w:val="20"/>
          <w:szCs w:val="20"/>
          <w:lang w:val="en-GB" w:eastAsia="zh-CN"/>
        </w:rPr>
        <w:br w:type="page"/>
      </w:r>
    </w:p>
    <w:p w:rsidRPr="00883CF3" w:rsidR="00883CF3" w:rsidP="005223BF" w:rsidRDefault="001A7EA5" w14:paraId="3E088E7A" w14:textId="671CCA17">
      <w:pPr>
        <w:spacing w:after="0" w:line="240" w:lineRule="auto"/>
        <w:rPr>
          <w:rFonts w:ascii="Arial" w:hAnsi="Arial" w:eastAsia="SimSun" w:cs="Arial"/>
          <w:i/>
          <w:iCs/>
          <w:sz w:val="20"/>
          <w:szCs w:val="20"/>
          <w:lang w:val="en-GB" w:eastAsia="zh-CN"/>
        </w:rPr>
      </w:pPr>
      <w:r w:rsidRPr="0023577A">
        <w:rPr>
          <w:rFonts w:ascii="Arial" w:hAnsi="Arial" w:eastAsia="SimSun" w:cs="Arial"/>
          <w:i/>
          <w:iCs/>
          <w:sz w:val="20"/>
          <w:szCs w:val="20"/>
          <w:lang w:val="en-GB" w:eastAsia="zh-CN"/>
        </w:rPr>
        <w:lastRenderedPageBreak/>
        <w:t>For administrative purposes</w:t>
      </w:r>
      <w:r>
        <w:rPr>
          <w:rFonts w:ascii="Arial" w:hAnsi="Arial" w:eastAsia="SimSun" w:cs="Arial"/>
          <w:i/>
          <w:iCs/>
          <w:sz w:val="20"/>
          <w:szCs w:val="20"/>
          <w:lang w:val="en-GB" w:eastAsia="zh-CN"/>
        </w:rPr>
        <w:t>:</w:t>
      </w:r>
    </w:p>
    <w:p w:rsidR="00883CF3" w:rsidP="005223BF" w:rsidRDefault="00883CF3" w14:paraId="0DD6193B" w14:textId="77777777">
      <w:pPr>
        <w:spacing w:after="0" w:line="240" w:lineRule="auto"/>
        <w:rPr>
          <w:rFonts w:ascii="Arial" w:hAnsi="Arial" w:eastAsia="SimSun" w:cs="Arial"/>
          <w:sz w:val="20"/>
          <w:szCs w:val="20"/>
          <w:lang w:val="en-GB" w:eastAsia="zh-CN"/>
        </w:rPr>
      </w:pPr>
    </w:p>
    <w:tbl>
      <w:tblPr>
        <w:tblW w:w="945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99" w:type="dxa"/>
          <w:right w:w="99" w:type="dxa"/>
        </w:tblCellMar>
        <w:tblLook w:val="0000" w:firstRow="0" w:lastRow="0" w:firstColumn="0" w:lastColumn="0" w:noHBand="0" w:noVBand="0"/>
      </w:tblPr>
      <w:tblGrid>
        <w:gridCol w:w="6030"/>
        <w:gridCol w:w="3420"/>
      </w:tblGrid>
      <w:tr w:rsidRPr="00C87CBD" w:rsidR="00122503" w:rsidTr="00122503" w14:paraId="7AA00568" w14:textId="77777777">
        <w:trPr>
          <w:trHeight w:val="350"/>
        </w:trPr>
        <w:tc>
          <w:tcPr>
            <w:tcW w:w="6030" w:type="dxa"/>
            <w:shd w:val="clear" w:color="auto" w:fill="808080" w:themeFill="background1" w:themeFillShade="80"/>
            <w:vAlign w:val="center"/>
          </w:tcPr>
          <w:p w:rsidRPr="00C87CBD" w:rsidR="00122503" w:rsidP="00667BD6" w:rsidRDefault="00122503" w14:paraId="4B42FC9F" w14:textId="77777777">
            <w:pPr>
              <w:autoSpaceDE w:val="0"/>
              <w:autoSpaceDN w:val="0"/>
              <w:adjustRightInd w:val="0"/>
              <w:spacing w:after="0" w:line="240" w:lineRule="auto"/>
              <w:rPr>
                <w:rFonts w:ascii="Arial" w:hAnsi="Arial" w:eastAsia="Times New Roman" w:cs="Arial"/>
                <w:b/>
                <w:sz w:val="20"/>
                <w:szCs w:val="20"/>
                <w:lang w:val="en-GB"/>
              </w:rPr>
            </w:pPr>
            <w:r w:rsidRPr="00C87CBD">
              <w:rPr>
                <w:rFonts w:ascii="Arial" w:hAnsi="Arial" w:eastAsia="Times New Roman" w:cs="Arial"/>
                <w:b/>
                <w:sz w:val="20"/>
                <w:szCs w:val="20"/>
                <w:lang w:val="en-GB"/>
              </w:rPr>
              <w:t>Research Panel Member</w:t>
            </w:r>
          </w:p>
        </w:tc>
        <w:tc>
          <w:tcPr>
            <w:tcW w:w="3420" w:type="dxa"/>
            <w:shd w:val="clear" w:color="auto" w:fill="808080" w:themeFill="background1" w:themeFillShade="80"/>
            <w:vAlign w:val="center"/>
          </w:tcPr>
          <w:p w:rsidRPr="00C87CBD" w:rsidR="00122503" w:rsidP="00667BD6" w:rsidRDefault="00122503" w14:paraId="63E245E3" w14:textId="77777777">
            <w:pPr>
              <w:autoSpaceDE w:val="0"/>
              <w:autoSpaceDN w:val="0"/>
              <w:adjustRightInd w:val="0"/>
              <w:spacing w:after="0" w:line="240" w:lineRule="auto"/>
              <w:rPr>
                <w:rFonts w:ascii="Arial" w:hAnsi="Arial" w:eastAsia="Times New Roman" w:cs="Arial"/>
                <w:b/>
                <w:sz w:val="20"/>
                <w:szCs w:val="20"/>
                <w:lang w:val="en-GB"/>
              </w:rPr>
            </w:pPr>
            <w:r w:rsidRPr="00C87CBD">
              <w:rPr>
                <w:rFonts w:ascii="Arial" w:hAnsi="Arial" w:eastAsia="Times New Roman" w:cs="Arial"/>
                <w:b/>
                <w:sz w:val="20"/>
                <w:szCs w:val="20"/>
                <w:lang w:val="en-GB"/>
              </w:rPr>
              <w:t xml:space="preserve">Approval (Signature </w:t>
            </w:r>
            <w:r w:rsidRPr="00C87CBD">
              <w:rPr>
                <w:rFonts w:ascii="Arial" w:hAnsi="Arial" w:eastAsia="Times New Roman" w:cs="Arial"/>
                <w:b/>
                <w:sz w:val="20"/>
                <w:szCs w:val="20"/>
                <w:u w:val="single"/>
                <w:lang w:val="en-GB"/>
              </w:rPr>
              <w:t>OR</w:t>
            </w:r>
            <w:r w:rsidRPr="00C87CBD">
              <w:rPr>
                <w:rFonts w:ascii="Arial" w:hAnsi="Arial" w:eastAsia="Times New Roman" w:cs="Arial"/>
                <w:b/>
                <w:sz w:val="20"/>
                <w:szCs w:val="20"/>
                <w:lang w:val="en-GB"/>
              </w:rPr>
              <w:t xml:space="preserve"> Email)</w:t>
            </w:r>
          </w:p>
        </w:tc>
      </w:tr>
      <w:tr w:rsidRPr="00C87CBD" w:rsidR="00122503" w:rsidTr="00122503" w14:paraId="088DA720" w14:textId="77777777">
        <w:trPr>
          <w:trHeight w:val="719"/>
        </w:trPr>
        <w:tc>
          <w:tcPr>
            <w:tcW w:w="6030" w:type="dxa"/>
            <w:vAlign w:val="center"/>
          </w:tcPr>
          <w:p w:rsidRPr="00C87CBD" w:rsidR="00122503" w:rsidP="00667BD6" w:rsidRDefault="00122503" w14:paraId="556A0CF0" w14:textId="52F6ED7D">
            <w:pPr>
              <w:autoSpaceDE w:val="0"/>
              <w:autoSpaceDN w:val="0"/>
              <w:adjustRightInd w:val="0"/>
              <w:spacing w:after="0" w:line="240" w:lineRule="auto"/>
              <w:rPr>
                <w:rFonts w:ascii="Arial" w:hAnsi="Arial" w:eastAsia="Times New Roman" w:cs="Arial"/>
                <w:sz w:val="20"/>
                <w:szCs w:val="20"/>
                <w:lang w:val="fr-CA"/>
              </w:rPr>
            </w:pPr>
            <w:r w:rsidRPr="00C87CBD">
              <w:rPr>
                <w:rFonts w:ascii="Arial" w:hAnsi="Arial" w:eastAsia="Times New Roman" w:cs="Arial"/>
                <w:sz w:val="20"/>
                <w:szCs w:val="20"/>
                <w:lang w:val="en-GB"/>
              </w:rPr>
              <w:t>Dr. Shangzhe Xie, Assistant Vice President, CRV</w:t>
            </w:r>
          </w:p>
        </w:tc>
        <w:tc>
          <w:tcPr>
            <w:tcW w:w="3420" w:type="dxa"/>
            <w:vAlign w:val="center"/>
          </w:tcPr>
          <w:p w:rsidRPr="00C87CBD" w:rsidR="00122503" w:rsidP="00667BD6" w:rsidRDefault="00122503" w14:paraId="607F23CF" w14:textId="77777777">
            <w:pPr>
              <w:autoSpaceDE w:val="0"/>
              <w:autoSpaceDN w:val="0"/>
              <w:adjustRightInd w:val="0"/>
              <w:spacing w:after="0" w:line="240" w:lineRule="auto"/>
              <w:rPr>
                <w:rFonts w:ascii="Arial" w:hAnsi="Arial" w:eastAsia="Times New Roman" w:cs="Arial"/>
                <w:sz w:val="20"/>
                <w:szCs w:val="20"/>
                <w:lang w:val="fr-CA"/>
              </w:rPr>
            </w:pPr>
          </w:p>
        </w:tc>
      </w:tr>
      <w:tr w:rsidRPr="00C87CBD" w:rsidR="00122503" w:rsidTr="00122503" w14:paraId="30C9A2FF" w14:textId="77777777">
        <w:trPr>
          <w:trHeight w:val="719"/>
        </w:trPr>
        <w:tc>
          <w:tcPr>
            <w:tcW w:w="6030" w:type="dxa"/>
            <w:vAlign w:val="center"/>
          </w:tcPr>
          <w:p w:rsidRPr="00C87CBD" w:rsidR="00122503" w:rsidP="00667BD6" w:rsidRDefault="00122503" w14:paraId="6EF10BCB" w14:textId="77777777">
            <w:pPr>
              <w:autoSpaceDE w:val="0"/>
              <w:autoSpaceDN w:val="0"/>
              <w:adjustRightInd w:val="0"/>
              <w:spacing w:after="0" w:line="240" w:lineRule="auto"/>
              <w:rPr>
                <w:rFonts w:ascii="Arial" w:hAnsi="Arial" w:eastAsia="Times New Roman" w:cs="Arial"/>
                <w:sz w:val="20"/>
                <w:szCs w:val="20"/>
                <w:lang w:val="en-GB"/>
              </w:rPr>
            </w:pPr>
            <w:r w:rsidRPr="00C87CBD">
              <w:rPr>
                <w:rFonts w:ascii="Arial" w:hAnsi="Arial" w:eastAsia="Times New Roman" w:cs="Arial"/>
                <w:sz w:val="20"/>
                <w:szCs w:val="20"/>
                <w:lang w:val="en-GB"/>
              </w:rPr>
              <w:t>Dr. Nathaniel Ng, Manager, Mandai Nature</w:t>
            </w:r>
            <w:r w:rsidRPr="00C87CBD" w:rsidDel="00733BE1">
              <w:rPr>
                <w:rFonts w:ascii="Arial" w:hAnsi="Arial" w:eastAsia="Times New Roman" w:cs="Arial"/>
                <w:sz w:val="20"/>
                <w:szCs w:val="20"/>
                <w:lang w:val="en-GB"/>
              </w:rPr>
              <w:t xml:space="preserve"> </w:t>
            </w:r>
          </w:p>
        </w:tc>
        <w:tc>
          <w:tcPr>
            <w:tcW w:w="3420" w:type="dxa"/>
            <w:vAlign w:val="center"/>
          </w:tcPr>
          <w:p w:rsidRPr="00C87CBD" w:rsidR="00122503" w:rsidP="00667BD6" w:rsidRDefault="00122503" w14:paraId="305E6807" w14:textId="77777777">
            <w:pPr>
              <w:autoSpaceDE w:val="0"/>
              <w:autoSpaceDN w:val="0"/>
              <w:adjustRightInd w:val="0"/>
              <w:spacing w:after="0" w:line="240" w:lineRule="auto"/>
              <w:rPr>
                <w:rFonts w:ascii="Arial" w:hAnsi="Arial" w:eastAsia="Times New Roman" w:cs="Arial"/>
                <w:sz w:val="20"/>
                <w:szCs w:val="20"/>
                <w:lang w:val="fr-CA"/>
              </w:rPr>
            </w:pPr>
          </w:p>
        </w:tc>
      </w:tr>
    </w:tbl>
    <w:p w:rsidRPr="00C87CBD" w:rsidR="00B223EF" w:rsidP="005223BF" w:rsidRDefault="00B223EF" w14:paraId="052C0D86" w14:textId="78189EDC">
      <w:pPr>
        <w:spacing w:after="0" w:line="240" w:lineRule="auto"/>
        <w:rPr>
          <w:rFonts w:ascii="Arial" w:hAnsi="Arial" w:eastAsia="SimSun" w:cs="Arial"/>
          <w:sz w:val="20"/>
          <w:szCs w:val="20"/>
          <w:lang w:val="en-GB" w:eastAsia="zh-CN"/>
        </w:rPr>
      </w:pPr>
    </w:p>
    <w:p w:rsidRPr="00C87CBD" w:rsidR="00883CF3" w:rsidP="005223BF" w:rsidRDefault="00883CF3" w14:paraId="63934F49" w14:textId="2E603C8E">
      <w:pPr>
        <w:spacing w:after="0" w:line="240" w:lineRule="auto"/>
        <w:rPr>
          <w:rFonts w:ascii="Arial" w:hAnsi="Arial" w:eastAsia="SimSun" w:cs="Arial"/>
          <w:i/>
          <w:iCs/>
          <w:sz w:val="20"/>
          <w:szCs w:val="20"/>
          <w:lang w:val="en-GB" w:eastAsia="zh-CN"/>
        </w:rPr>
      </w:pPr>
      <w:r w:rsidRPr="00C87CBD">
        <w:rPr>
          <w:rFonts w:ascii="Arial" w:hAnsi="Arial" w:eastAsia="SimSun" w:cs="Arial"/>
          <w:i/>
          <w:iCs/>
          <w:sz w:val="20"/>
          <w:szCs w:val="20"/>
          <w:lang w:val="en-GB" w:eastAsia="zh-CN"/>
        </w:rPr>
        <w:t>For financial support approval:</w:t>
      </w:r>
    </w:p>
    <w:p w:rsidRPr="00C87CBD" w:rsidR="00883CF3" w:rsidP="005223BF" w:rsidRDefault="00883CF3" w14:paraId="3CFFCD0E" w14:textId="77777777">
      <w:pPr>
        <w:spacing w:after="0" w:line="240" w:lineRule="auto"/>
        <w:rPr>
          <w:rFonts w:ascii="Arial" w:hAnsi="Arial" w:eastAsia="SimSun" w:cs="Arial"/>
          <w:i/>
          <w:iCs/>
          <w:sz w:val="20"/>
          <w:szCs w:val="20"/>
          <w:lang w:val="en-GB" w:eastAsia="zh-CN"/>
        </w:rPr>
      </w:pPr>
    </w:p>
    <w:tbl>
      <w:tblPr>
        <w:tblW w:w="945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99" w:type="dxa"/>
          <w:right w:w="99" w:type="dxa"/>
        </w:tblCellMar>
        <w:tblLook w:val="0000" w:firstRow="0" w:lastRow="0" w:firstColumn="0" w:lastColumn="0" w:noHBand="0" w:noVBand="0"/>
      </w:tblPr>
      <w:tblGrid>
        <w:gridCol w:w="2250"/>
        <w:gridCol w:w="3780"/>
        <w:gridCol w:w="3420"/>
      </w:tblGrid>
      <w:tr w:rsidRPr="00C87CBD" w:rsidR="00883CF3" w:rsidTr="00667BD6" w14:paraId="7F59BA85" w14:textId="77777777">
        <w:trPr>
          <w:trHeight w:val="350"/>
        </w:trPr>
        <w:tc>
          <w:tcPr>
            <w:tcW w:w="2250" w:type="dxa"/>
            <w:shd w:val="clear" w:color="auto" w:fill="808080" w:themeFill="background1" w:themeFillShade="80"/>
            <w:vAlign w:val="center"/>
          </w:tcPr>
          <w:p w:rsidRPr="00C87CBD" w:rsidR="00883CF3" w:rsidP="00667BD6" w:rsidRDefault="00C87CBD" w14:paraId="3176410B" w14:textId="1C03648B">
            <w:pPr>
              <w:autoSpaceDE w:val="0"/>
              <w:autoSpaceDN w:val="0"/>
              <w:adjustRightInd w:val="0"/>
              <w:spacing w:after="0" w:line="240" w:lineRule="auto"/>
              <w:rPr>
                <w:rFonts w:ascii="Arial" w:hAnsi="Arial" w:eastAsia="MS Song" w:cs="Arial"/>
                <w:b/>
                <w:sz w:val="20"/>
                <w:szCs w:val="20"/>
                <w:lang w:val="en-GB" w:eastAsia="zh-CN"/>
              </w:rPr>
            </w:pPr>
            <w:r w:rsidRPr="00C87CBD">
              <w:rPr>
                <w:rFonts w:ascii="Arial" w:hAnsi="Arial" w:eastAsia="Times New Roman" w:cs="Arial"/>
                <w:b/>
                <w:sz w:val="20"/>
                <w:szCs w:val="20"/>
                <w:lang w:val="en-GB"/>
              </w:rPr>
              <w:t>Project funded</w:t>
            </w:r>
          </w:p>
        </w:tc>
        <w:tc>
          <w:tcPr>
            <w:tcW w:w="3780" w:type="dxa"/>
            <w:shd w:val="clear" w:color="auto" w:fill="808080" w:themeFill="background1" w:themeFillShade="80"/>
            <w:vAlign w:val="center"/>
          </w:tcPr>
          <w:p w:rsidRPr="00C87CBD" w:rsidR="00883CF3" w:rsidP="00667BD6" w:rsidRDefault="00883CF3" w14:paraId="20AA1FD6" w14:textId="77777777">
            <w:pPr>
              <w:autoSpaceDE w:val="0"/>
              <w:autoSpaceDN w:val="0"/>
              <w:adjustRightInd w:val="0"/>
              <w:spacing w:after="0" w:line="240" w:lineRule="auto"/>
              <w:rPr>
                <w:rFonts w:ascii="Arial" w:hAnsi="Arial" w:eastAsia="Times New Roman" w:cs="Arial"/>
                <w:b/>
                <w:sz w:val="20"/>
                <w:szCs w:val="20"/>
                <w:lang w:val="en-GB"/>
              </w:rPr>
            </w:pPr>
            <w:r w:rsidRPr="00C87CBD">
              <w:rPr>
                <w:rFonts w:ascii="Arial" w:hAnsi="Arial" w:eastAsia="Times New Roman" w:cs="Arial"/>
                <w:b/>
                <w:sz w:val="20"/>
                <w:szCs w:val="20"/>
                <w:lang w:val="en-GB"/>
              </w:rPr>
              <w:t>Research Panel Member</w:t>
            </w:r>
          </w:p>
        </w:tc>
        <w:tc>
          <w:tcPr>
            <w:tcW w:w="3420" w:type="dxa"/>
            <w:shd w:val="clear" w:color="auto" w:fill="808080" w:themeFill="background1" w:themeFillShade="80"/>
            <w:vAlign w:val="center"/>
          </w:tcPr>
          <w:p w:rsidRPr="00C87CBD" w:rsidR="00883CF3" w:rsidP="00667BD6" w:rsidRDefault="00883CF3" w14:paraId="39940A3E" w14:textId="77777777">
            <w:pPr>
              <w:autoSpaceDE w:val="0"/>
              <w:autoSpaceDN w:val="0"/>
              <w:adjustRightInd w:val="0"/>
              <w:spacing w:after="0" w:line="240" w:lineRule="auto"/>
              <w:rPr>
                <w:rFonts w:ascii="Arial" w:hAnsi="Arial" w:eastAsia="Times New Roman" w:cs="Arial"/>
                <w:b/>
                <w:sz w:val="20"/>
                <w:szCs w:val="20"/>
                <w:lang w:val="en-GB"/>
              </w:rPr>
            </w:pPr>
            <w:r w:rsidRPr="00C87CBD">
              <w:rPr>
                <w:rFonts w:ascii="Arial" w:hAnsi="Arial" w:eastAsia="Times New Roman" w:cs="Arial"/>
                <w:b/>
                <w:sz w:val="20"/>
                <w:szCs w:val="20"/>
                <w:lang w:val="en-GB"/>
              </w:rPr>
              <w:t xml:space="preserve">Approval (Signature </w:t>
            </w:r>
            <w:r w:rsidRPr="00C87CBD">
              <w:rPr>
                <w:rFonts w:ascii="Arial" w:hAnsi="Arial" w:eastAsia="Times New Roman" w:cs="Arial"/>
                <w:b/>
                <w:sz w:val="20"/>
                <w:szCs w:val="20"/>
                <w:u w:val="single"/>
                <w:lang w:val="en-GB"/>
              </w:rPr>
              <w:t>OR</w:t>
            </w:r>
            <w:r w:rsidRPr="00C87CBD">
              <w:rPr>
                <w:rFonts w:ascii="Arial" w:hAnsi="Arial" w:eastAsia="Times New Roman" w:cs="Arial"/>
                <w:b/>
                <w:sz w:val="20"/>
                <w:szCs w:val="20"/>
                <w:lang w:val="en-GB"/>
              </w:rPr>
              <w:t xml:space="preserve"> Email)</w:t>
            </w:r>
          </w:p>
        </w:tc>
      </w:tr>
      <w:tr w:rsidRPr="00F743F3" w:rsidR="00883CF3" w:rsidTr="00667BD6" w14:paraId="5249BF52" w14:textId="77777777">
        <w:trPr>
          <w:trHeight w:val="719"/>
        </w:trPr>
        <w:tc>
          <w:tcPr>
            <w:tcW w:w="2250" w:type="dxa"/>
            <w:shd w:val="clear" w:color="auto" w:fill="auto"/>
            <w:vAlign w:val="center"/>
          </w:tcPr>
          <w:p w:rsidRPr="00C87CBD" w:rsidR="00883CF3" w:rsidP="00667BD6" w:rsidRDefault="00883CF3" w14:paraId="305583E4" w14:textId="77777777">
            <w:pPr>
              <w:autoSpaceDE w:val="0"/>
              <w:autoSpaceDN w:val="0"/>
              <w:adjustRightInd w:val="0"/>
              <w:spacing w:after="0" w:line="240" w:lineRule="auto"/>
              <w:rPr>
                <w:rFonts w:ascii="Arial" w:hAnsi="Arial" w:eastAsia="MS Song" w:cs="Arial"/>
                <w:b/>
                <w:sz w:val="20"/>
                <w:szCs w:val="20"/>
                <w:lang w:val="en-GB" w:eastAsia="zh-CN"/>
              </w:rPr>
            </w:pPr>
            <w:r w:rsidRPr="00C87CBD">
              <w:rPr>
                <w:rFonts w:ascii="Arial" w:hAnsi="Arial" w:eastAsia="Times New Roman" w:cs="Arial"/>
                <w:sz w:val="20"/>
                <w:szCs w:val="20"/>
                <w:lang w:val="fr-CA"/>
              </w:rPr>
              <w:t xml:space="preserve">  </w:t>
            </w:r>
            <w:r w:rsidRPr="0090619C">
              <w:rPr>
                <w:rFonts w:ascii="Arial" w:hAnsi="Arial" w:eastAsia="Times New Roman" w:cs="Arial"/>
                <w:strike/>
                <w:sz w:val="20"/>
                <w:szCs w:val="20"/>
                <w:lang w:val="en-GB"/>
              </w:rPr>
              <w:t xml:space="preserve">Yes </w:t>
            </w:r>
            <w:r w:rsidRPr="00C87CBD">
              <w:rPr>
                <w:rFonts w:ascii="Arial" w:hAnsi="Arial" w:eastAsia="Times New Roman" w:cs="Arial"/>
                <w:sz w:val="20"/>
                <w:szCs w:val="20"/>
                <w:lang w:val="en-GB"/>
              </w:rPr>
              <w:t xml:space="preserve">     /       No</w:t>
            </w:r>
          </w:p>
        </w:tc>
        <w:tc>
          <w:tcPr>
            <w:tcW w:w="3780" w:type="dxa"/>
            <w:vAlign w:val="center"/>
          </w:tcPr>
          <w:p w:rsidRPr="00C87CBD" w:rsidR="00883CF3" w:rsidP="00667BD6" w:rsidRDefault="00883CF3" w14:paraId="5BB19A2B" w14:textId="3C6571D2">
            <w:pPr>
              <w:autoSpaceDE w:val="0"/>
              <w:autoSpaceDN w:val="0"/>
              <w:adjustRightInd w:val="0"/>
              <w:spacing w:after="0" w:line="240" w:lineRule="auto"/>
              <w:rPr>
                <w:rFonts w:ascii="Arial" w:hAnsi="Arial" w:eastAsia="Times New Roman" w:cs="Arial"/>
                <w:sz w:val="20"/>
                <w:szCs w:val="20"/>
                <w:lang w:val="fr-CA"/>
              </w:rPr>
            </w:pPr>
            <w:r w:rsidRPr="00C87CBD">
              <w:rPr>
                <w:rFonts w:ascii="Arial" w:hAnsi="Arial" w:eastAsia="Times New Roman" w:cs="Arial"/>
                <w:sz w:val="20"/>
                <w:szCs w:val="20"/>
                <w:lang w:val="en-GB"/>
              </w:rPr>
              <w:t>Dr. Sonja Luz, Vice President, CRV</w:t>
            </w:r>
          </w:p>
        </w:tc>
        <w:tc>
          <w:tcPr>
            <w:tcW w:w="3420" w:type="dxa"/>
            <w:vAlign w:val="center"/>
          </w:tcPr>
          <w:p w:rsidRPr="00C87CBD" w:rsidR="00883CF3" w:rsidP="00667BD6" w:rsidRDefault="00883CF3" w14:paraId="47744361" w14:textId="77777777">
            <w:pPr>
              <w:autoSpaceDE w:val="0"/>
              <w:autoSpaceDN w:val="0"/>
              <w:adjustRightInd w:val="0"/>
              <w:spacing w:after="0" w:line="240" w:lineRule="auto"/>
              <w:rPr>
                <w:rFonts w:ascii="Arial" w:hAnsi="Arial" w:eastAsia="Times New Roman" w:cs="Arial"/>
                <w:sz w:val="20"/>
                <w:szCs w:val="20"/>
                <w:lang w:val="fr-CA"/>
              </w:rPr>
            </w:pPr>
          </w:p>
        </w:tc>
      </w:tr>
    </w:tbl>
    <w:p w:rsidR="005223BF" w:rsidP="005223BF" w:rsidRDefault="005223BF" w14:paraId="64EBE4FA" w14:textId="77777777">
      <w:pPr>
        <w:spacing w:after="0" w:line="240" w:lineRule="auto"/>
        <w:rPr>
          <w:rFonts w:ascii="Arial" w:hAnsi="Arial" w:eastAsia="SimSun" w:cs="Arial"/>
          <w:i/>
          <w:iCs/>
          <w:sz w:val="20"/>
          <w:szCs w:val="20"/>
          <w:lang w:val="en-GB" w:eastAsia="zh-CN"/>
        </w:rPr>
      </w:pPr>
    </w:p>
    <w:p w:rsidRPr="0023577A" w:rsidR="005223BF" w:rsidDel="00733BE1" w:rsidP="00883CF3" w:rsidRDefault="00883CF3" w14:paraId="7D5D3C9D" w14:textId="7EA5E098">
      <w:pPr>
        <w:rPr>
          <w:rFonts w:ascii="Arial" w:hAnsi="Arial" w:eastAsia="SimSun" w:cs="Arial"/>
          <w:i/>
          <w:iCs/>
          <w:sz w:val="20"/>
          <w:szCs w:val="20"/>
          <w:lang w:val="en-GB" w:eastAsia="zh-CN"/>
        </w:rPr>
      </w:pPr>
      <w:r>
        <w:rPr>
          <w:rFonts w:ascii="Arial" w:hAnsi="Arial" w:eastAsia="SimSun" w:cs="Arial"/>
          <w:i/>
          <w:iCs/>
          <w:sz w:val="20"/>
          <w:szCs w:val="20"/>
          <w:lang w:val="en-GB" w:eastAsia="zh-CN"/>
        </w:rPr>
        <w:br w:type="page"/>
      </w:r>
    </w:p>
    <w:p w:rsidR="005223BF" w:rsidP="005223BF" w:rsidRDefault="005223BF" w14:paraId="55907E52" w14:textId="74BD09D5">
      <w:pPr>
        <w:spacing w:after="0" w:line="240" w:lineRule="auto"/>
        <w:rPr>
          <w:rFonts w:ascii="Times New Roman" w:hAnsi="Times New Roman" w:eastAsia="SimSun" w:cs="Times New Roman"/>
          <w:sz w:val="24"/>
          <w:szCs w:val="24"/>
          <w:lang w:val="en-GB" w:eastAsia="zh-CN"/>
        </w:rPr>
      </w:pPr>
    </w:p>
    <w:tbl>
      <w:tblPr>
        <w:tblW w:w="9540"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99" w:type="dxa"/>
          <w:right w:w="99" w:type="dxa"/>
        </w:tblCellMar>
        <w:tblLook w:val="0000" w:firstRow="0" w:lastRow="0" w:firstColumn="0" w:lastColumn="0" w:noHBand="0" w:noVBand="0"/>
      </w:tblPr>
      <w:tblGrid>
        <w:gridCol w:w="9540"/>
      </w:tblGrid>
      <w:tr w:rsidR="005223BF" w:rsidTr="006A7D69" w14:paraId="77C60903" w14:textId="77777777">
        <w:trPr>
          <w:trHeight w:val="350"/>
        </w:trPr>
        <w:tc>
          <w:tcPr>
            <w:tcW w:w="9540" w:type="dxa"/>
            <w:shd w:val="clear" w:color="auto" w:fill="BFBFBF"/>
          </w:tcPr>
          <w:p w:rsidRPr="002A0282" w:rsidR="005223BF" w:rsidP="006A7D69" w:rsidRDefault="005223BF" w14:paraId="234AE2F6" w14:textId="77777777">
            <w:pPr>
              <w:autoSpaceDE w:val="0"/>
              <w:autoSpaceDN w:val="0"/>
              <w:adjustRightInd w:val="0"/>
              <w:spacing w:after="0" w:line="240" w:lineRule="auto"/>
              <w:rPr>
                <w:rFonts w:ascii="Arial" w:hAnsi="Arial" w:eastAsia="MS Song" w:cs="Arial"/>
                <w:b/>
                <w:sz w:val="20"/>
                <w:szCs w:val="20"/>
                <w:lang w:val="en-GB" w:eastAsia="zh-CN"/>
              </w:rPr>
            </w:pPr>
            <w:r>
              <w:rPr>
                <w:rFonts w:ascii="Arial" w:hAnsi="Arial" w:eastAsia="MS Song" w:cs="Arial"/>
                <w:b/>
                <w:sz w:val="20"/>
                <w:szCs w:val="20"/>
                <w:lang w:val="en-GB" w:eastAsia="zh-CN"/>
              </w:rPr>
              <w:t>Annex</w:t>
            </w:r>
            <w:r w:rsidRPr="002A0282">
              <w:rPr>
                <w:rFonts w:ascii="Arial" w:hAnsi="Arial" w:eastAsia="MS Song" w:cs="Arial"/>
                <w:b/>
                <w:sz w:val="20"/>
                <w:szCs w:val="20"/>
                <w:lang w:val="en-GB" w:eastAsia="zh-CN"/>
              </w:rPr>
              <w:t xml:space="preserve"> I: </w:t>
            </w:r>
            <w:r w:rsidRPr="002A0282">
              <w:rPr>
                <w:rFonts w:ascii="Arial" w:hAnsi="Arial" w:eastAsia="SimSun" w:cs="Arial"/>
                <w:b/>
                <w:sz w:val="20"/>
                <w:szCs w:val="20"/>
                <w:lang w:val="en-GB" w:eastAsia="zh-CN"/>
              </w:rPr>
              <w:t>Terms and conditions of Conservation &amp; Research Assistance</w:t>
            </w:r>
            <w:r w:rsidRPr="002A0282">
              <w:rPr>
                <w:rFonts w:ascii="Arial" w:hAnsi="Arial" w:eastAsia="SimSun" w:cs="Arial"/>
                <w:sz w:val="20"/>
                <w:szCs w:val="20"/>
                <w:lang w:val="en-GB" w:eastAsia="zh-CN"/>
              </w:rPr>
              <w:t xml:space="preserve">/ </w:t>
            </w:r>
            <w:r w:rsidRPr="002A0282">
              <w:rPr>
                <w:rFonts w:ascii="Arial" w:hAnsi="Arial" w:eastAsia="MS Song" w:cs="Arial"/>
                <w:b/>
                <w:sz w:val="20"/>
                <w:szCs w:val="20"/>
                <w:lang w:val="en-GB" w:eastAsia="zh-CN"/>
              </w:rPr>
              <w:t xml:space="preserve">Applicant Declaration </w:t>
            </w:r>
          </w:p>
          <w:p w:rsidRPr="002A0282" w:rsidR="005223BF" w:rsidP="006A7D69" w:rsidRDefault="005223BF" w14:paraId="0AF1C2AC" w14:textId="0FF8EFA0">
            <w:pPr>
              <w:autoSpaceDE w:val="0"/>
              <w:autoSpaceDN w:val="0"/>
              <w:adjustRightInd w:val="0"/>
              <w:spacing w:after="0" w:line="240" w:lineRule="auto"/>
              <w:rPr>
                <w:rFonts w:ascii="Arial" w:hAnsi="Arial" w:eastAsia="SimSun" w:cs="Arial"/>
                <w:i/>
                <w:sz w:val="20"/>
                <w:szCs w:val="20"/>
                <w:lang w:val="en-GB" w:eastAsia="zh-CN"/>
              </w:rPr>
            </w:pPr>
            <w:r w:rsidRPr="002A0282">
              <w:rPr>
                <w:rFonts w:ascii="Arial" w:hAnsi="Arial" w:eastAsia="MS Song" w:cs="Arial"/>
                <w:i/>
                <w:sz w:val="20"/>
                <w:szCs w:val="20"/>
                <w:lang w:val="en-GB" w:eastAsia="zh-CN"/>
              </w:rPr>
              <w:t>(</w:t>
            </w:r>
            <w:r w:rsidRPr="002A0282">
              <w:rPr>
                <w:rFonts w:ascii="Arial" w:hAnsi="Arial" w:eastAsia="SimSun" w:cs="Arial"/>
                <w:i/>
                <w:sz w:val="20"/>
                <w:szCs w:val="20"/>
                <w:lang w:val="en-GB" w:eastAsia="zh-CN"/>
              </w:rPr>
              <w:t xml:space="preserve">Any assistance by </w:t>
            </w:r>
            <w:r w:rsidR="006A3262">
              <w:rPr>
                <w:rFonts w:ascii="Arial" w:hAnsi="Arial" w:eastAsia="SimSun" w:cs="Arial"/>
                <w:i/>
                <w:sz w:val="20"/>
                <w:szCs w:val="20"/>
                <w:lang w:val="en-GB" w:eastAsia="zh-CN"/>
              </w:rPr>
              <w:t>MWG</w:t>
            </w:r>
            <w:r w:rsidRPr="002A0282">
              <w:rPr>
                <w:rFonts w:ascii="Arial" w:hAnsi="Arial" w:eastAsia="SimSun" w:cs="Arial"/>
                <w:i/>
                <w:sz w:val="20"/>
                <w:szCs w:val="20"/>
                <w:lang w:val="en-GB" w:eastAsia="zh-CN"/>
              </w:rPr>
              <w:t xml:space="preserve"> extended to the recipient shall be governed by the following terms and conditions)  </w:t>
            </w:r>
          </w:p>
        </w:tc>
      </w:tr>
      <w:tr w:rsidR="005223BF" w:rsidTr="006A7D69" w14:paraId="02F2D965" w14:textId="77777777">
        <w:trPr>
          <w:trHeight w:val="350"/>
        </w:trPr>
        <w:tc>
          <w:tcPr>
            <w:tcW w:w="9540" w:type="dxa"/>
            <w:shd w:val="clear" w:color="auto" w:fill="auto"/>
          </w:tcPr>
          <w:p w:rsidRPr="002A0282" w:rsidR="005223BF" w:rsidP="006A7D69" w:rsidRDefault="005223BF" w14:paraId="0354B1B4" w14:textId="77777777">
            <w:pPr>
              <w:spacing w:after="0" w:line="240" w:lineRule="auto"/>
              <w:ind w:right="510"/>
              <w:jc w:val="both"/>
              <w:rPr>
                <w:rFonts w:ascii="Arial" w:hAnsi="Arial" w:eastAsia="SimSun" w:cs="Arial"/>
                <w:b/>
                <w:sz w:val="20"/>
                <w:szCs w:val="20"/>
                <w:lang w:val="en-GB" w:eastAsia="zh-CN"/>
              </w:rPr>
            </w:pPr>
          </w:p>
          <w:p w:rsidRPr="0066655D" w:rsidR="005223BF" w:rsidP="006A7D69" w:rsidRDefault="005223BF" w14:paraId="6331F25F" w14:textId="77777777">
            <w:pPr>
              <w:spacing w:after="0" w:line="240" w:lineRule="auto"/>
              <w:ind w:right="510"/>
              <w:jc w:val="both"/>
              <w:rPr>
                <w:rFonts w:ascii="Arial" w:hAnsi="Arial" w:eastAsia="SimSun" w:cs="Arial"/>
                <w:b/>
                <w:sz w:val="20"/>
                <w:szCs w:val="20"/>
                <w:lang w:val="en-GB" w:eastAsia="zh-CN"/>
              </w:rPr>
            </w:pPr>
            <w:r w:rsidRPr="002A0282">
              <w:rPr>
                <w:rFonts w:ascii="Arial" w:hAnsi="Arial" w:eastAsia="SimSun" w:cs="Arial"/>
                <w:b/>
                <w:sz w:val="20"/>
                <w:szCs w:val="20"/>
                <w:lang w:val="en-GB" w:eastAsia="zh-CN"/>
              </w:rPr>
              <w:t>1</w:t>
            </w:r>
            <w:r w:rsidRPr="0066655D">
              <w:rPr>
                <w:rFonts w:ascii="Arial" w:hAnsi="Arial" w:eastAsia="SimSun" w:cs="Arial"/>
                <w:b/>
                <w:sz w:val="20"/>
                <w:szCs w:val="20"/>
                <w:lang w:val="en-GB" w:eastAsia="zh-CN"/>
              </w:rPr>
              <w:t>. Proposal approval procedure</w:t>
            </w:r>
          </w:p>
          <w:p w:rsidRPr="0066655D" w:rsidR="005223BF" w:rsidP="006A7D69" w:rsidRDefault="005223BF" w14:paraId="0E2C1842" w14:textId="0C6D4CBC">
            <w:pPr>
              <w:numPr>
                <w:ilvl w:val="0"/>
                <w:numId w:val="4"/>
              </w:numPr>
              <w:spacing w:after="0" w:line="240" w:lineRule="auto"/>
              <w:ind w:left="1440" w:right="510"/>
              <w:jc w:val="both"/>
              <w:rPr>
                <w:rFonts w:ascii="Arial" w:hAnsi="Arial" w:eastAsia="SimSun" w:cs="Arial"/>
                <w:sz w:val="20"/>
                <w:szCs w:val="20"/>
                <w:lang w:val="en-GB" w:eastAsia="zh-CN"/>
              </w:rPr>
            </w:pPr>
            <w:r w:rsidRPr="0066655D">
              <w:rPr>
                <w:rFonts w:ascii="Arial" w:hAnsi="Arial" w:eastAsia="SimSun" w:cs="Arial"/>
                <w:sz w:val="20"/>
                <w:szCs w:val="20"/>
                <w:lang w:val="en-GB" w:eastAsia="zh-CN"/>
              </w:rPr>
              <w:t xml:space="preserve">All incoming research proposals will be circulated to </w:t>
            </w:r>
            <w:r w:rsidR="006A3262">
              <w:rPr>
                <w:rFonts w:ascii="Arial" w:hAnsi="Arial" w:eastAsia="SimSun" w:cs="Arial"/>
                <w:sz w:val="20"/>
                <w:szCs w:val="20"/>
                <w:lang w:val="en-GB" w:eastAsia="zh-CN"/>
              </w:rPr>
              <w:t>MWG</w:t>
            </w:r>
            <w:r w:rsidRPr="0066655D">
              <w:rPr>
                <w:rFonts w:ascii="Arial" w:hAnsi="Arial" w:eastAsia="SimSun" w:cs="Arial"/>
                <w:sz w:val="20"/>
                <w:szCs w:val="20"/>
                <w:lang w:val="en-GB" w:eastAsia="zh-CN"/>
              </w:rPr>
              <w:t>’s Research Advisory Panel and Heads of Department</w:t>
            </w:r>
            <w:r>
              <w:rPr>
                <w:rFonts w:ascii="Arial" w:hAnsi="Arial" w:eastAsia="SimSun" w:cs="Arial"/>
                <w:sz w:val="20"/>
                <w:szCs w:val="20"/>
                <w:lang w:val="en-GB" w:eastAsia="zh-CN"/>
              </w:rPr>
              <w:t xml:space="preserve"> (where necessary)</w:t>
            </w:r>
            <w:r w:rsidRPr="0066655D">
              <w:rPr>
                <w:rFonts w:ascii="Arial" w:hAnsi="Arial" w:eastAsia="SimSun" w:cs="Arial"/>
                <w:sz w:val="20"/>
                <w:szCs w:val="20"/>
                <w:lang w:val="en-GB" w:eastAsia="zh-CN"/>
              </w:rPr>
              <w:t xml:space="preserve"> for review.</w:t>
            </w:r>
          </w:p>
          <w:p w:rsidRPr="0066655D" w:rsidR="005223BF" w:rsidP="006A7D69" w:rsidRDefault="005223BF" w14:paraId="4CAB5C1D" w14:textId="77777777">
            <w:pPr>
              <w:numPr>
                <w:ilvl w:val="0"/>
                <w:numId w:val="4"/>
              </w:numPr>
              <w:spacing w:after="0" w:line="240" w:lineRule="auto"/>
              <w:ind w:left="1440" w:right="510"/>
              <w:jc w:val="both"/>
              <w:rPr>
                <w:rFonts w:ascii="Arial" w:hAnsi="Arial" w:eastAsia="SimSun" w:cs="Arial"/>
                <w:sz w:val="20"/>
                <w:szCs w:val="20"/>
                <w:lang w:val="en-GB" w:eastAsia="zh-CN"/>
              </w:rPr>
            </w:pPr>
            <w:r w:rsidRPr="0066655D">
              <w:rPr>
                <w:rFonts w:ascii="Arial" w:hAnsi="Arial" w:eastAsia="SimSun" w:cs="Arial"/>
                <w:sz w:val="20"/>
                <w:szCs w:val="20"/>
                <w:lang w:val="en-GB" w:eastAsia="zh-CN"/>
              </w:rPr>
              <w:t xml:space="preserve">As such, applicants should still expect minimum waiting times of </w:t>
            </w:r>
            <w:r w:rsidRPr="0066655D">
              <w:rPr>
                <w:rFonts w:ascii="Arial" w:hAnsi="Arial" w:eastAsia="SimSun" w:cs="Arial"/>
                <w:sz w:val="20"/>
                <w:szCs w:val="20"/>
                <w:u w:val="single"/>
                <w:lang w:val="en-GB" w:eastAsia="zh-CN"/>
              </w:rPr>
              <w:t>two months</w:t>
            </w:r>
            <w:r w:rsidRPr="0066655D">
              <w:rPr>
                <w:rFonts w:ascii="Arial" w:hAnsi="Arial" w:eastAsia="SimSun" w:cs="Arial"/>
                <w:sz w:val="20"/>
                <w:szCs w:val="20"/>
                <w:lang w:val="en-GB" w:eastAsia="zh-CN"/>
              </w:rPr>
              <w:t xml:space="preserve"> for proposals that do not require funding, and </w:t>
            </w:r>
            <w:r w:rsidRPr="0066655D">
              <w:rPr>
                <w:rFonts w:ascii="Arial" w:hAnsi="Arial" w:eastAsia="SimSun" w:cs="Arial"/>
                <w:sz w:val="20"/>
                <w:szCs w:val="20"/>
                <w:u w:val="single"/>
                <w:lang w:val="en-GB" w:eastAsia="zh-CN"/>
              </w:rPr>
              <w:t>three months</w:t>
            </w:r>
            <w:r w:rsidRPr="0066655D">
              <w:rPr>
                <w:rFonts w:ascii="Arial" w:hAnsi="Arial" w:eastAsia="SimSun" w:cs="Arial"/>
                <w:sz w:val="20"/>
                <w:szCs w:val="20"/>
                <w:lang w:val="en-GB" w:eastAsia="zh-CN"/>
              </w:rPr>
              <w:t xml:space="preserve"> for proposals that request for funding. Additionally, longer waiting times can be expected if there are revisions.</w:t>
            </w:r>
          </w:p>
          <w:p w:rsidRPr="0066655D" w:rsidR="005223BF" w:rsidP="006A7D69" w:rsidRDefault="005223BF" w14:paraId="64F9B0F4" w14:textId="77777777">
            <w:pPr>
              <w:spacing w:after="0" w:line="240" w:lineRule="auto"/>
              <w:ind w:right="510"/>
              <w:jc w:val="both"/>
              <w:rPr>
                <w:rFonts w:ascii="Arial" w:hAnsi="Arial" w:eastAsia="SimSun" w:cs="Arial"/>
                <w:b/>
                <w:color w:val="FF0000"/>
                <w:sz w:val="20"/>
                <w:szCs w:val="20"/>
                <w:lang w:val="en-GB" w:eastAsia="zh-CN"/>
              </w:rPr>
            </w:pPr>
          </w:p>
          <w:p w:rsidRPr="002A0282" w:rsidR="005223BF" w:rsidP="006A7D69" w:rsidRDefault="005223BF" w14:paraId="5A067A79" w14:textId="77777777">
            <w:pPr>
              <w:spacing w:after="0" w:line="240" w:lineRule="auto"/>
              <w:ind w:right="510"/>
              <w:jc w:val="both"/>
              <w:rPr>
                <w:rFonts w:ascii="Arial" w:hAnsi="Arial" w:eastAsia="SimSun" w:cs="Arial"/>
                <w:b/>
                <w:sz w:val="20"/>
                <w:szCs w:val="20"/>
                <w:lang w:val="en-GB" w:eastAsia="zh-CN"/>
              </w:rPr>
            </w:pPr>
            <w:r>
              <w:rPr>
                <w:rFonts w:ascii="Arial" w:hAnsi="Arial" w:eastAsia="SimSun" w:cs="Arial"/>
                <w:b/>
                <w:sz w:val="20"/>
                <w:szCs w:val="20"/>
                <w:lang w:val="en-GB" w:eastAsia="zh-CN"/>
              </w:rPr>
              <w:t xml:space="preserve">2. </w:t>
            </w:r>
            <w:r w:rsidRPr="002A0282">
              <w:rPr>
                <w:rFonts w:ascii="Arial" w:hAnsi="Arial" w:eastAsia="SimSun" w:cs="Arial"/>
                <w:b/>
                <w:sz w:val="20"/>
                <w:szCs w:val="20"/>
                <w:lang w:val="en-GB" w:eastAsia="zh-CN"/>
              </w:rPr>
              <w:t>Use of funds or other forms of assistance</w:t>
            </w:r>
          </w:p>
          <w:p w:rsidRPr="00814B8A" w:rsidR="005223BF" w:rsidP="00814B8A" w:rsidRDefault="005223BF" w14:paraId="45955B22" w14:textId="77777777">
            <w:pPr>
              <w:pStyle w:val="ListParagraph"/>
              <w:numPr>
                <w:ilvl w:val="0"/>
                <w:numId w:val="17"/>
              </w:numPr>
              <w:spacing w:after="0" w:line="240" w:lineRule="auto"/>
              <w:ind w:right="510"/>
              <w:jc w:val="both"/>
              <w:rPr>
                <w:rFonts w:ascii="Arial" w:hAnsi="Arial" w:eastAsia="SimSun" w:cs="Arial"/>
                <w:sz w:val="20"/>
                <w:szCs w:val="20"/>
                <w:lang w:val="en-GB" w:eastAsia="zh-CN"/>
              </w:rPr>
            </w:pPr>
            <w:r w:rsidRPr="00814B8A">
              <w:rPr>
                <w:rFonts w:ascii="Arial" w:hAnsi="Arial" w:eastAsia="SimSun" w:cs="Arial"/>
                <w:sz w:val="20"/>
                <w:szCs w:val="20"/>
                <w:lang w:val="en-GB" w:eastAsia="zh-CN"/>
              </w:rPr>
              <w:t>Monetary funds or other forms of aid must be used for the agreed purpose only as described in the project proposal.</w:t>
            </w:r>
          </w:p>
          <w:p w:rsidRPr="002A0282" w:rsidR="005223BF" w:rsidP="00814B8A" w:rsidRDefault="006A3262" w14:paraId="0DD605C4" w14:textId="3071D375">
            <w:pPr>
              <w:numPr>
                <w:ilvl w:val="0"/>
                <w:numId w:val="17"/>
              </w:numPr>
              <w:spacing w:after="0" w:line="240" w:lineRule="auto"/>
              <w:ind w:left="1440" w:right="510"/>
              <w:jc w:val="both"/>
              <w:rPr>
                <w:rFonts w:ascii="Arial" w:hAnsi="Arial" w:eastAsia="SimSun" w:cs="Arial"/>
                <w:sz w:val="20"/>
                <w:szCs w:val="20"/>
                <w:lang w:val="en-GB" w:eastAsia="zh-CN"/>
              </w:rPr>
            </w:pPr>
            <w:r>
              <w:rPr>
                <w:rFonts w:ascii="Arial" w:hAnsi="Arial" w:eastAsia="SimSun" w:cs="Arial"/>
                <w:sz w:val="20"/>
                <w:szCs w:val="20"/>
                <w:lang w:val="en-GB" w:eastAsia="zh-CN"/>
              </w:rPr>
              <w:t>MWG</w:t>
            </w:r>
            <w:r w:rsidRPr="002A0282" w:rsidR="005223BF">
              <w:rPr>
                <w:rFonts w:ascii="Arial" w:hAnsi="Arial" w:eastAsia="SimSun" w:cs="Arial"/>
                <w:sz w:val="20"/>
                <w:szCs w:val="20"/>
                <w:lang w:val="en-GB" w:eastAsia="zh-CN"/>
              </w:rPr>
              <w:t xml:space="preserve"> does not provide support of institutional indirect costs such as overhead component and GST (goods and services tax).</w:t>
            </w:r>
          </w:p>
          <w:p w:rsidRPr="002A0282" w:rsidR="005223BF" w:rsidP="00814B8A" w:rsidRDefault="005223BF" w14:paraId="66A7DE95" w14:textId="77777777">
            <w:pPr>
              <w:numPr>
                <w:ilvl w:val="0"/>
                <w:numId w:val="17"/>
              </w:numPr>
              <w:spacing w:after="0" w:line="240" w:lineRule="auto"/>
              <w:ind w:left="1440" w:right="510"/>
              <w:jc w:val="both"/>
              <w:rPr>
                <w:rFonts w:ascii="Arial" w:hAnsi="Arial" w:eastAsia="SimSun" w:cs="Arial"/>
                <w:sz w:val="20"/>
                <w:szCs w:val="20"/>
                <w:lang w:val="en-GB" w:eastAsia="zh-CN"/>
              </w:rPr>
            </w:pPr>
            <w:r w:rsidRPr="002A0282">
              <w:rPr>
                <w:rFonts w:ascii="Arial" w:hAnsi="Arial" w:eastAsia="SimSun" w:cs="Arial"/>
                <w:sz w:val="20"/>
                <w:szCs w:val="20"/>
                <w:lang w:val="en-GB" w:eastAsia="zh-CN"/>
              </w:rPr>
              <w:t>Funds must be managed by the researcher or project manager named in the proposal.</w:t>
            </w:r>
          </w:p>
          <w:p w:rsidRPr="002A0282" w:rsidR="005223BF" w:rsidP="00814B8A" w:rsidRDefault="005223BF" w14:paraId="5112E4AD" w14:textId="7500BBB8">
            <w:pPr>
              <w:numPr>
                <w:ilvl w:val="0"/>
                <w:numId w:val="17"/>
              </w:numPr>
              <w:spacing w:before="100" w:beforeAutospacing="1" w:after="100" w:afterAutospacing="1" w:line="240" w:lineRule="auto"/>
              <w:ind w:left="1440" w:right="510"/>
              <w:jc w:val="both"/>
              <w:rPr>
                <w:rFonts w:ascii="Arial" w:hAnsi="Arial" w:eastAsia="SimSun" w:cs="Arial"/>
                <w:sz w:val="20"/>
                <w:szCs w:val="20"/>
                <w:lang w:val="en-GB" w:eastAsia="zh-CN"/>
              </w:rPr>
            </w:pPr>
            <w:r w:rsidRPr="002A0282">
              <w:rPr>
                <w:rFonts w:ascii="Arial" w:hAnsi="Arial" w:eastAsia="SimSun" w:cs="Arial"/>
                <w:sz w:val="20"/>
                <w:szCs w:val="20"/>
                <w:lang w:val="en-GB" w:eastAsia="zh-CN"/>
              </w:rPr>
              <w:t xml:space="preserve">Detailed accounts must be kept and made available for inspection at </w:t>
            </w:r>
            <w:r w:rsidR="006A3262">
              <w:rPr>
                <w:rFonts w:ascii="Arial" w:hAnsi="Arial" w:eastAsia="SimSun" w:cs="Arial"/>
                <w:sz w:val="20"/>
                <w:szCs w:val="20"/>
                <w:lang w:val="en-GB" w:eastAsia="zh-CN"/>
              </w:rPr>
              <w:t>MWG</w:t>
            </w:r>
            <w:r w:rsidRPr="002A0282">
              <w:rPr>
                <w:rFonts w:ascii="Arial" w:hAnsi="Arial" w:eastAsia="SimSun" w:cs="Arial"/>
                <w:sz w:val="20"/>
                <w:szCs w:val="20"/>
                <w:lang w:val="en-GB" w:eastAsia="zh-CN"/>
              </w:rPr>
              <w:t xml:space="preserve"> request.</w:t>
            </w:r>
          </w:p>
          <w:p w:rsidRPr="002A0282" w:rsidR="005223BF" w:rsidP="00814B8A" w:rsidRDefault="006A3262" w14:paraId="5CDBA5ED" w14:textId="685D196A">
            <w:pPr>
              <w:numPr>
                <w:ilvl w:val="0"/>
                <w:numId w:val="17"/>
              </w:numPr>
              <w:spacing w:before="100" w:beforeAutospacing="1" w:after="100" w:afterAutospacing="1" w:line="240" w:lineRule="auto"/>
              <w:ind w:left="1440" w:right="510"/>
              <w:jc w:val="both"/>
              <w:rPr>
                <w:rFonts w:ascii="Arial" w:hAnsi="Arial" w:eastAsia="SimSun" w:cs="Arial"/>
                <w:sz w:val="20"/>
                <w:szCs w:val="20"/>
                <w:lang w:val="en-GB" w:eastAsia="zh-CN"/>
              </w:rPr>
            </w:pPr>
            <w:r>
              <w:rPr>
                <w:rFonts w:ascii="Arial" w:hAnsi="Arial" w:eastAsia="SimSun" w:cs="Arial"/>
                <w:sz w:val="20"/>
                <w:szCs w:val="20"/>
                <w:lang w:val="en-GB" w:eastAsia="zh-CN"/>
              </w:rPr>
              <w:t>MWG</w:t>
            </w:r>
            <w:r w:rsidRPr="002A0282" w:rsidR="005223BF">
              <w:rPr>
                <w:rFonts w:ascii="Arial" w:hAnsi="Arial" w:eastAsia="SimSun" w:cs="Arial"/>
                <w:sz w:val="20"/>
                <w:szCs w:val="20"/>
                <w:lang w:val="en-GB" w:eastAsia="zh-CN"/>
              </w:rPr>
              <w:t xml:space="preserve"> must be notified of any changes in funding requirements, staff and equipment, length of study, scope of the project etc.</w:t>
            </w:r>
          </w:p>
          <w:p w:rsidRPr="002A0282" w:rsidR="005223BF" w:rsidP="00814B8A" w:rsidRDefault="005223BF" w14:paraId="71795035" w14:textId="77777777">
            <w:pPr>
              <w:numPr>
                <w:ilvl w:val="0"/>
                <w:numId w:val="17"/>
              </w:numPr>
              <w:spacing w:after="0" w:line="240" w:lineRule="auto"/>
              <w:ind w:left="1440" w:right="510"/>
              <w:jc w:val="both"/>
              <w:rPr>
                <w:rFonts w:ascii="Arial" w:hAnsi="Arial" w:eastAsia="SimSun" w:cs="Arial"/>
                <w:sz w:val="20"/>
                <w:szCs w:val="20"/>
                <w:lang w:val="en-GB" w:eastAsia="zh-CN"/>
              </w:rPr>
            </w:pPr>
            <w:r w:rsidRPr="002A0282">
              <w:rPr>
                <w:rFonts w:ascii="Arial" w:hAnsi="Arial" w:eastAsia="SimSun" w:cs="Arial"/>
                <w:sz w:val="20"/>
                <w:szCs w:val="20"/>
                <w:lang w:val="en-GB" w:eastAsia="zh-CN"/>
              </w:rPr>
              <w:t>The researcher or project manager must provide adequate contact details at all times.</w:t>
            </w:r>
          </w:p>
          <w:p w:rsidRPr="002A0282" w:rsidR="005223BF" w:rsidP="00814B8A" w:rsidRDefault="005223BF" w14:paraId="5606FCA9" w14:textId="5D525355">
            <w:pPr>
              <w:numPr>
                <w:ilvl w:val="0"/>
                <w:numId w:val="17"/>
              </w:numPr>
              <w:spacing w:after="0" w:line="240" w:lineRule="auto"/>
              <w:ind w:left="1440" w:right="510"/>
              <w:jc w:val="both"/>
              <w:rPr>
                <w:rFonts w:ascii="Arial" w:hAnsi="Arial" w:eastAsia="SimSun" w:cs="Arial"/>
                <w:b/>
                <w:sz w:val="20"/>
                <w:szCs w:val="20"/>
                <w:lang w:val="en-GB" w:eastAsia="zh-CN"/>
              </w:rPr>
            </w:pPr>
            <w:r w:rsidRPr="0066655D">
              <w:rPr>
                <w:rFonts w:ascii="Arial" w:hAnsi="Arial" w:eastAsia="SimSun" w:cs="Arial"/>
                <w:sz w:val="20"/>
                <w:szCs w:val="20"/>
                <w:lang w:val="en-GB" w:eastAsia="zh-CN"/>
              </w:rPr>
              <w:t xml:space="preserve">If biomaterials are requested from animals from the </w:t>
            </w:r>
            <w:r w:rsidR="006A3262">
              <w:rPr>
                <w:rFonts w:ascii="Arial" w:hAnsi="Arial" w:eastAsia="SimSun" w:cs="Arial"/>
                <w:sz w:val="20"/>
                <w:szCs w:val="20"/>
                <w:lang w:val="en-GB" w:eastAsia="zh-CN"/>
              </w:rPr>
              <w:t>MWG</w:t>
            </w:r>
            <w:r w:rsidRPr="0066655D">
              <w:rPr>
                <w:rFonts w:ascii="Arial" w:hAnsi="Arial" w:eastAsia="SimSun" w:cs="Arial"/>
                <w:sz w:val="20"/>
                <w:szCs w:val="20"/>
                <w:lang w:val="en-GB" w:eastAsia="zh-CN"/>
              </w:rPr>
              <w:t xml:space="preserve"> collection, </w:t>
            </w:r>
            <w:r w:rsidR="006A3262">
              <w:rPr>
                <w:rFonts w:ascii="Arial" w:hAnsi="Arial" w:eastAsia="SimSun" w:cs="Arial"/>
                <w:sz w:val="20"/>
                <w:szCs w:val="20"/>
                <w:lang w:val="en-GB" w:eastAsia="zh-CN"/>
              </w:rPr>
              <w:t>MWG</w:t>
            </w:r>
            <w:r w:rsidRPr="0066655D">
              <w:rPr>
                <w:rFonts w:ascii="Arial" w:hAnsi="Arial" w:eastAsia="SimSun" w:cs="Arial"/>
                <w:sz w:val="20"/>
                <w:szCs w:val="20"/>
                <w:lang w:val="en-GB" w:eastAsia="zh-CN"/>
              </w:rPr>
              <w:t xml:space="preserve"> reserves the right and discretion to control or decide on how the results are being shared publicly. In the event of any public sharing or publication plan in relation to such samples, the party wishes to publish or share publicly, shall notify and seek </w:t>
            </w:r>
            <w:r w:rsidR="006A3262">
              <w:rPr>
                <w:rFonts w:ascii="Arial" w:hAnsi="Arial" w:eastAsia="SimSun" w:cs="Arial"/>
                <w:sz w:val="20"/>
                <w:szCs w:val="20"/>
                <w:lang w:val="en-GB" w:eastAsia="zh-CN"/>
              </w:rPr>
              <w:t>MWG</w:t>
            </w:r>
            <w:r w:rsidRPr="0066655D">
              <w:rPr>
                <w:rFonts w:ascii="Arial" w:hAnsi="Arial" w:eastAsia="SimSun" w:cs="Arial"/>
                <w:sz w:val="20"/>
                <w:szCs w:val="20"/>
                <w:lang w:val="en-GB" w:eastAsia="zh-CN"/>
              </w:rPr>
              <w:t>’ prior written consent.</w:t>
            </w:r>
          </w:p>
          <w:p w:rsidRPr="0066655D" w:rsidR="005223BF" w:rsidP="00814B8A" w:rsidRDefault="005223BF" w14:paraId="6517BF87" w14:textId="77777777">
            <w:pPr>
              <w:numPr>
                <w:ilvl w:val="0"/>
                <w:numId w:val="17"/>
              </w:numPr>
              <w:spacing w:after="0" w:line="240" w:lineRule="auto"/>
              <w:ind w:right="510"/>
              <w:jc w:val="both"/>
              <w:rPr>
                <w:rFonts w:ascii="Arial" w:hAnsi="Arial" w:eastAsia="SimSun" w:cs="Arial"/>
                <w:sz w:val="20"/>
                <w:szCs w:val="20"/>
                <w:lang w:val="en-GB" w:eastAsia="zh-CN"/>
              </w:rPr>
            </w:pPr>
            <w:r w:rsidRPr="0066655D">
              <w:rPr>
                <w:rFonts w:ascii="Arial" w:hAnsi="Arial" w:eastAsia="SimSun" w:cs="Arial"/>
                <w:sz w:val="20"/>
                <w:szCs w:val="20"/>
                <w:lang w:val="en-GB" w:eastAsia="zh-CN"/>
              </w:rPr>
              <w:t>Funds will be made available via direct transfer (from one bank account to another).</w:t>
            </w:r>
          </w:p>
          <w:p w:rsidRPr="0066655D" w:rsidR="005223BF" w:rsidP="00814B8A" w:rsidRDefault="005223BF" w14:paraId="5B1B799B" w14:textId="77777777">
            <w:pPr>
              <w:numPr>
                <w:ilvl w:val="0"/>
                <w:numId w:val="17"/>
              </w:numPr>
              <w:spacing w:after="0" w:line="240" w:lineRule="auto"/>
              <w:ind w:right="510"/>
              <w:jc w:val="both"/>
              <w:rPr>
                <w:rFonts w:ascii="Arial" w:hAnsi="Arial" w:eastAsia="SimSun" w:cs="Arial"/>
                <w:sz w:val="20"/>
                <w:szCs w:val="20"/>
                <w:lang w:val="en-GB" w:eastAsia="zh-CN"/>
              </w:rPr>
            </w:pPr>
            <w:r w:rsidRPr="0066655D">
              <w:rPr>
                <w:rFonts w:ascii="Arial" w:hAnsi="Arial" w:eastAsia="SimSun" w:cs="Arial"/>
                <w:sz w:val="20"/>
                <w:szCs w:val="20"/>
                <w:lang w:val="en-GB" w:eastAsia="zh-CN"/>
              </w:rPr>
              <w:t>Funds will be transferred progressively at pre-agreed intervals</w:t>
            </w:r>
            <w:r>
              <w:rPr>
                <w:rFonts w:ascii="Arial" w:hAnsi="Arial" w:eastAsia="SimSun" w:cs="Arial"/>
                <w:sz w:val="20"/>
                <w:szCs w:val="20"/>
                <w:lang w:val="en-GB" w:eastAsia="zh-CN"/>
              </w:rPr>
              <w:t>.</w:t>
            </w:r>
          </w:p>
          <w:p w:rsidRPr="0066655D" w:rsidR="005223BF" w:rsidP="00814B8A" w:rsidRDefault="006A3262" w14:paraId="481507CC" w14:textId="39ECCA27">
            <w:pPr>
              <w:numPr>
                <w:ilvl w:val="0"/>
                <w:numId w:val="17"/>
              </w:numPr>
              <w:spacing w:after="0" w:line="240" w:lineRule="auto"/>
              <w:ind w:right="510"/>
              <w:jc w:val="both"/>
              <w:rPr>
                <w:rFonts w:ascii="Arial" w:hAnsi="Arial" w:eastAsia="SimSun" w:cs="Arial"/>
                <w:sz w:val="20"/>
                <w:szCs w:val="20"/>
                <w:lang w:val="en-GB" w:eastAsia="zh-CN"/>
              </w:rPr>
            </w:pPr>
            <w:r>
              <w:rPr>
                <w:rFonts w:ascii="Arial" w:hAnsi="Arial" w:eastAsia="SimSun" w:cs="Arial"/>
                <w:sz w:val="20"/>
                <w:szCs w:val="20"/>
                <w:lang w:val="en-GB" w:eastAsia="zh-CN"/>
              </w:rPr>
              <w:t>MWG</w:t>
            </w:r>
            <w:r w:rsidRPr="0066655D" w:rsidR="005223BF">
              <w:rPr>
                <w:rFonts w:ascii="Arial" w:hAnsi="Arial" w:eastAsia="SimSun" w:cs="Arial"/>
                <w:sz w:val="20"/>
                <w:szCs w:val="20"/>
                <w:lang w:val="en-GB" w:eastAsia="zh-CN"/>
              </w:rPr>
              <w:t xml:space="preserve"> must have acknowledgement of receipt of all funds.</w:t>
            </w:r>
          </w:p>
          <w:p w:rsidR="005223BF" w:rsidP="006A7D69" w:rsidRDefault="005223BF" w14:paraId="69D90ACD" w14:textId="77777777">
            <w:pPr>
              <w:spacing w:after="0" w:line="240" w:lineRule="auto"/>
              <w:ind w:right="510"/>
              <w:jc w:val="both"/>
              <w:rPr>
                <w:rFonts w:ascii="Arial" w:hAnsi="Arial" w:eastAsia="SimSun" w:cs="Arial"/>
                <w:sz w:val="20"/>
                <w:szCs w:val="20"/>
                <w:lang w:val="en-GB" w:eastAsia="zh-CN"/>
              </w:rPr>
            </w:pPr>
          </w:p>
          <w:p w:rsidR="005223BF" w:rsidP="006A7D69" w:rsidRDefault="005223BF" w14:paraId="468057AE" w14:textId="77777777">
            <w:pPr>
              <w:spacing w:after="0" w:line="240" w:lineRule="auto"/>
              <w:ind w:right="510"/>
              <w:jc w:val="both"/>
              <w:rPr>
                <w:rFonts w:ascii="Arial" w:hAnsi="Arial" w:eastAsia="SimSun" w:cs="Arial"/>
                <w:b/>
                <w:color w:val="000000"/>
                <w:sz w:val="20"/>
                <w:szCs w:val="20"/>
                <w:lang w:val="en-GB" w:eastAsia="zh-CN"/>
              </w:rPr>
            </w:pPr>
            <w:r>
              <w:rPr>
                <w:rFonts w:ascii="Arial" w:hAnsi="Arial" w:eastAsia="SimSun" w:cs="Arial"/>
                <w:b/>
                <w:color w:val="000000"/>
                <w:sz w:val="20"/>
                <w:szCs w:val="20"/>
                <w:lang w:val="en-GB" w:eastAsia="zh-CN"/>
              </w:rPr>
              <w:t xml:space="preserve">3. </w:t>
            </w:r>
            <w:r w:rsidRPr="005D19C6">
              <w:rPr>
                <w:rFonts w:ascii="Arial" w:hAnsi="Arial" w:eastAsia="SimSun" w:cs="Arial"/>
                <w:b/>
                <w:color w:val="000000"/>
                <w:sz w:val="20"/>
                <w:szCs w:val="20"/>
                <w:lang w:val="en-GB" w:eastAsia="zh-CN"/>
              </w:rPr>
              <w:t>Data and material ownership</w:t>
            </w:r>
          </w:p>
          <w:p w:rsidRPr="00C87CBD" w:rsidR="005223BF" w:rsidP="006A7D69" w:rsidRDefault="005223BF" w14:paraId="44B075B1" w14:textId="3A6FD577">
            <w:pPr>
              <w:numPr>
                <w:ilvl w:val="0"/>
                <w:numId w:val="8"/>
              </w:numPr>
              <w:spacing w:after="0" w:line="240" w:lineRule="auto"/>
              <w:ind w:right="510"/>
              <w:jc w:val="both"/>
              <w:rPr>
                <w:rFonts w:ascii="Arial" w:hAnsi="Arial" w:eastAsia="SimSun" w:cs="Arial"/>
                <w:bCs/>
                <w:color w:val="000000"/>
                <w:sz w:val="20"/>
                <w:szCs w:val="20"/>
                <w:lang w:val="en-GB" w:eastAsia="zh-CN"/>
              </w:rPr>
            </w:pPr>
            <w:r w:rsidRPr="00C87CBD">
              <w:rPr>
                <w:rFonts w:ascii="Arial" w:hAnsi="Arial" w:eastAsia="SimSun" w:cs="Arial"/>
                <w:bCs/>
                <w:color w:val="000000"/>
                <w:sz w:val="20"/>
                <w:szCs w:val="20"/>
                <w:lang w:val="en-GB" w:eastAsia="zh-CN"/>
              </w:rPr>
              <w:t xml:space="preserve">Any materials that are provided by </w:t>
            </w:r>
            <w:r w:rsidR="006A3262">
              <w:rPr>
                <w:rFonts w:ascii="Arial" w:hAnsi="Arial" w:eastAsia="SimSun" w:cs="Arial"/>
                <w:bCs/>
                <w:color w:val="000000"/>
                <w:sz w:val="20"/>
                <w:szCs w:val="20"/>
                <w:lang w:val="en-GB" w:eastAsia="zh-CN"/>
              </w:rPr>
              <w:t>MWG</w:t>
            </w:r>
            <w:r w:rsidRPr="00C87CBD">
              <w:rPr>
                <w:rFonts w:ascii="Arial" w:hAnsi="Arial" w:eastAsia="SimSun" w:cs="Arial"/>
                <w:bCs/>
                <w:color w:val="000000"/>
                <w:sz w:val="20"/>
                <w:szCs w:val="20"/>
                <w:lang w:val="en-GB" w:eastAsia="zh-CN"/>
              </w:rPr>
              <w:t xml:space="preserve"> to research collaborators for use in an approved research project:</w:t>
            </w:r>
          </w:p>
          <w:p w:rsidRPr="00C87CBD" w:rsidR="005223BF" w:rsidP="006A7D69" w:rsidRDefault="005223BF" w14:paraId="409FEC14" w14:textId="77777777">
            <w:pPr>
              <w:numPr>
                <w:ilvl w:val="2"/>
                <w:numId w:val="8"/>
              </w:numPr>
              <w:spacing w:after="0" w:line="240" w:lineRule="auto"/>
              <w:ind w:right="510"/>
              <w:jc w:val="both"/>
              <w:rPr>
                <w:rFonts w:ascii="Arial" w:hAnsi="Arial" w:eastAsia="SimSun" w:cs="Arial"/>
                <w:bCs/>
                <w:color w:val="000000"/>
                <w:sz w:val="20"/>
                <w:szCs w:val="20"/>
                <w:lang w:val="en-GB" w:eastAsia="zh-CN"/>
              </w:rPr>
            </w:pPr>
            <w:r w:rsidRPr="00C87CBD">
              <w:rPr>
                <w:rFonts w:ascii="Arial" w:hAnsi="Arial" w:eastAsia="SimSun" w:cs="Arial"/>
                <w:bCs/>
                <w:color w:val="000000"/>
                <w:sz w:val="20"/>
                <w:szCs w:val="20"/>
                <w:lang w:val="en-GB" w:eastAsia="zh-CN"/>
              </w:rPr>
              <w:t>may be used by the recipient solely to perform the activities assigned to the recipient party as stipulated in the project proposal;</w:t>
            </w:r>
          </w:p>
          <w:p w:rsidRPr="00C87CBD" w:rsidR="005223BF" w:rsidP="006A7D69" w:rsidRDefault="005223BF" w14:paraId="5230A0DE" w14:textId="77777777">
            <w:pPr>
              <w:numPr>
                <w:ilvl w:val="2"/>
                <w:numId w:val="8"/>
              </w:numPr>
              <w:spacing w:after="0" w:line="240" w:lineRule="auto"/>
              <w:ind w:right="510"/>
              <w:jc w:val="both"/>
              <w:rPr>
                <w:rFonts w:ascii="Arial" w:hAnsi="Arial" w:eastAsia="SimSun" w:cs="Arial"/>
                <w:bCs/>
                <w:color w:val="000000"/>
                <w:sz w:val="20"/>
                <w:szCs w:val="20"/>
                <w:lang w:val="en-GB" w:eastAsia="zh-CN"/>
              </w:rPr>
            </w:pPr>
            <w:r w:rsidRPr="00C87CBD">
              <w:rPr>
                <w:rFonts w:ascii="Arial" w:hAnsi="Arial" w:eastAsia="SimSun" w:cs="Arial"/>
                <w:bCs/>
                <w:color w:val="000000"/>
                <w:sz w:val="20"/>
                <w:szCs w:val="20"/>
                <w:lang w:val="en-GB" w:eastAsia="zh-CN"/>
              </w:rPr>
              <w:t xml:space="preserve">may be used only by the project’s Principal Investigator or individuals under his or her authority; </w:t>
            </w:r>
          </w:p>
          <w:p w:rsidRPr="00C87CBD" w:rsidR="005223BF" w:rsidP="006A7D69" w:rsidRDefault="005223BF" w14:paraId="2E984A2D" w14:textId="77777777">
            <w:pPr>
              <w:numPr>
                <w:ilvl w:val="2"/>
                <w:numId w:val="8"/>
              </w:numPr>
              <w:spacing w:after="0" w:line="240" w:lineRule="auto"/>
              <w:ind w:right="510"/>
              <w:jc w:val="both"/>
              <w:rPr>
                <w:rFonts w:ascii="Arial" w:hAnsi="Arial" w:eastAsia="SimSun" w:cs="Arial"/>
                <w:bCs/>
                <w:color w:val="000000"/>
                <w:sz w:val="20"/>
                <w:szCs w:val="20"/>
                <w:lang w:val="en-GB" w:eastAsia="zh-CN"/>
              </w:rPr>
            </w:pPr>
            <w:r w:rsidRPr="00C87CBD">
              <w:rPr>
                <w:rFonts w:ascii="Arial" w:hAnsi="Arial" w:eastAsia="SimSun" w:cs="Arial"/>
                <w:bCs/>
                <w:color w:val="000000"/>
                <w:sz w:val="20"/>
                <w:szCs w:val="20"/>
                <w:lang w:val="en-GB" w:eastAsia="zh-CN"/>
              </w:rPr>
              <w:t xml:space="preserve">may not be sold or otherwise transferred or provided to any third party; </w:t>
            </w:r>
          </w:p>
          <w:p w:rsidRPr="00C87CBD" w:rsidR="005223BF" w:rsidP="006A7D69" w:rsidRDefault="005223BF" w14:paraId="23627EE9" w14:textId="77777777">
            <w:pPr>
              <w:numPr>
                <w:ilvl w:val="2"/>
                <w:numId w:val="8"/>
              </w:numPr>
              <w:spacing w:after="0" w:line="240" w:lineRule="auto"/>
              <w:ind w:right="510"/>
              <w:jc w:val="both"/>
              <w:rPr>
                <w:rFonts w:ascii="Arial" w:hAnsi="Arial" w:eastAsia="SimSun" w:cs="Arial"/>
                <w:bCs/>
                <w:color w:val="000000"/>
                <w:sz w:val="20"/>
                <w:szCs w:val="20"/>
                <w:lang w:val="en-GB" w:eastAsia="zh-CN"/>
              </w:rPr>
            </w:pPr>
            <w:r w:rsidRPr="00C87CBD">
              <w:rPr>
                <w:rFonts w:ascii="Arial" w:hAnsi="Arial" w:eastAsia="SimSun" w:cs="Arial"/>
                <w:bCs/>
                <w:color w:val="000000"/>
                <w:sz w:val="20"/>
                <w:szCs w:val="20"/>
                <w:lang w:val="en-GB" w:eastAsia="zh-CN"/>
              </w:rPr>
              <w:t xml:space="preserve">may not be used for any other purpose, including without limitation to provide any service, or for any research or collaboration other than the project; and </w:t>
            </w:r>
          </w:p>
          <w:p w:rsidRPr="00C87CBD" w:rsidR="005223BF" w:rsidP="006A7D69" w:rsidRDefault="005223BF" w14:paraId="14AB6CF7" w14:textId="07D1AE8B">
            <w:pPr>
              <w:numPr>
                <w:ilvl w:val="2"/>
                <w:numId w:val="8"/>
              </w:numPr>
              <w:spacing w:after="0" w:line="240" w:lineRule="auto"/>
              <w:ind w:right="510"/>
              <w:jc w:val="both"/>
              <w:rPr>
                <w:rFonts w:ascii="Arial" w:hAnsi="Arial" w:eastAsia="SimSun" w:cs="Arial"/>
                <w:bCs/>
                <w:color w:val="000000"/>
                <w:sz w:val="20"/>
                <w:szCs w:val="20"/>
                <w:lang w:val="en-GB" w:eastAsia="zh-CN"/>
              </w:rPr>
            </w:pPr>
            <w:r w:rsidRPr="00C87CBD">
              <w:rPr>
                <w:rFonts w:ascii="Arial" w:hAnsi="Arial" w:eastAsia="SimSun" w:cs="Arial"/>
                <w:bCs/>
                <w:color w:val="000000"/>
                <w:sz w:val="20"/>
                <w:szCs w:val="20"/>
                <w:lang w:val="en-GB" w:eastAsia="zh-CN"/>
              </w:rPr>
              <w:t>except as may be expressly set forth in the project proposal, may not be re-used (in the case of consumable materials), disassembled, reverse-engineered, decompiled, reverse-assembled, and/or separated/extracted</w:t>
            </w:r>
            <w:r w:rsidRPr="00C87CBD" w:rsidR="0068449C">
              <w:rPr>
                <w:rFonts w:ascii="Arial" w:hAnsi="Arial" w:eastAsia="SimSun" w:cs="Arial"/>
                <w:bCs/>
                <w:color w:val="000000"/>
                <w:sz w:val="20"/>
                <w:szCs w:val="20"/>
                <w:lang w:val="en-GB" w:eastAsia="zh-CN"/>
              </w:rPr>
              <w:t xml:space="preserve"> </w:t>
            </w:r>
            <w:r w:rsidRPr="00C87CBD">
              <w:rPr>
                <w:rFonts w:ascii="Arial" w:hAnsi="Arial" w:eastAsia="SimSun" w:cs="Arial"/>
                <w:bCs/>
                <w:color w:val="000000"/>
                <w:sz w:val="20"/>
                <w:szCs w:val="20"/>
                <w:lang w:val="en-GB" w:eastAsia="zh-CN"/>
              </w:rPr>
              <w:t xml:space="preserve">/isolated from other components with which it was transferred, or analyzed to determine the methods of operation or to reveal proprietary properties.  </w:t>
            </w:r>
          </w:p>
          <w:p w:rsidRPr="00C87CBD" w:rsidR="005223BF" w:rsidP="006A7D69" w:rsidRDefault="005223BF" w14:paraId="0F7FFBAD" w14:textId="6EE1FBF4">
            <w:pPr>
              <w:numPr>
                <w:ilvl w:val="2"/>
                <w:numId w:val="8"/>
              </w:numPr>
              <w:spacing w:after="0" w:line="240" w:lineRule="auto"/>
              <w:ind w:right="510"/>
              <w:jc w:val="both"/>
              <w:rPr>
                <w:rFonts w:ascii="Arial" w:hAnsi="Arial" w:eastAsia="SimSun" w:cs="Arial"/>
                <w:bCs/>
                <w:color w:val="000000"/>
                <w:sz w:val="20"/>
                <w:szCs w:val="20"/>
                <w:lang w:val="en-GB" w:eastAsia="zh-CN"/>
              </w:rPr>
            </w:pPr>
            <w:r w:rsidRPr="00C87CBD">
              <w:rPr>
                <w:rFonts w:ascii="Arial" w:hAnsi="Arial" w:eastAsia="SimSun" w:cs="Arial"/>
                <w:bCs/>
                <w:color w:val="000000"/>
                <w:sz w:val="20"/>
                <w:szCs w:val="20"/>
                <w:lang w:val="en-GB" w:eastAsia="zh-CN"/>
              </w:rPr>
              <w:t xml:space="preserve">Upon </w:t>
            </w:r>
            <w:r w:rsidR="006A3262">
              <w:rPr>
                <w:rFonts w:ascii="Arial" w:hAnsi="Arial" w:eastAsia="SimSun" w:cs="Arial"/>
                <w:bCs/>
                <w:color w:val="000000"/>
                <w:sz w:val="20"/>
                <w:szCs w:val="20"/>
                <w:lang w:val="en-GB" w:eastAsia="zh-CN"/>
              </w:rPr>
              <w:t>MWG</w:t>
            </w:r>
            <w:r w:rsidRPr="00C87CBD">
              <w:rPr>
                <w:rFonts w:ascii="Arial" w:hAnsi="Arial" w:eastAsia="SimSun" w:cs="Arial"/>
                <w:bCs/>
                <w:color w:val="000000"/>
                <w:sz w:val="20"/>
                <w:szCs w:val="20"/>
                <w:lang w:val="en-GB" w:eastAsia="zh-CN"/>
              </w:rPr>
              <w:t xml:space="preserve">’s request, the research collaborator will return any materials provided by </w:t>
            </w:r>
            <w:r w:rsidR="006A3262">
              <w:rPr>
                <w:rFonts w:ascii="Arial" w:hAnsi="Arial" w:eastAsia="SimSun" w:cs="Arial"/>
                <w:bCs/>
                <w:color w:val="000000"/>
                <w:sz w:val="20"/>
                <w:szCs w:val="20"/>
                <w:lang w:val="en-GB" w:eastAsia="zh-CN"/>
              </w:rPr>
              <w:t>MWG</w:t>
            </w:r>
            <w:r w:rsidRPr="00C87CBD">
              <w:rPr>
                <w:rFonts w:ascii="Arial" w:hAnsi="Arial" w:eastAsia="SimSun" w:cs="Arial"/>
                <w:bCs/>
                <w:color w:val="000000"/>
                <w:sz w:val="20"/>
                <w:szCs w:val="20"/>
                <w:lang w:val="en-GB" w:eastAsia="zh-CN"/>
              </w:rPr>
              <w:t xml:space="preserve"> which have not already been used up or discarded. If permission is granted by </w:t>
            </w:r>
            <w:r w:rsidR="006A3262">
              <w:rPr>
                <w:rFonts w:ascii="Arial" w:hAnsi="Arial" w:eastAsia="SimSun" w:cs="Arial"/>
                <w:bCs/>
                <w:color w:val="000000"/>
                <w:sz w:val="20"/>
                <w:szCs w:val="20"/>
                <w:lang w:val="en-GB" w:eastAsia="zh-CN"/>
              </w:rPr>
              <w:t>MWG</w:t>
            </w:r>
            <w:r w:rsidRPr="00C87CBD">
              <w:rPr>
                <w:rFonts w:ascii="Arial" w:hAnsi="Arial" w:eastAsia="SimSun" w:cs="Arial"/>
                <w:bCs/>
                <w:color w:val="000000"/>
                <w:sz w:val="20"/>
                <w:szCs w:val="20"/>
                <w:lang w:val="en-GB" w:eastAsia="zh-CN"/>
              </w:rPr>
              <w:t xml:space="preserve"> for the collaborator(s) to discard any used or non-used samples, this must be done in accordance to the relevant prevailing legislation on disposal (e.g. biomaterial waste disposal guidelines).</w:t>
            </w:r>
          </w:p>
          <w:p w:rsidRPr="00C87CBD" w:rsidR="005223BF" w:rsidP="006A7D69" w:rsidRDefault="005223BF" w14:paraId="3BE6DB50" w14:textId="7F887307">
            <w:pPr>
              <w:numPr>
                <w:ilvl w:val="2"/>
                <w:numId w:val="8"/>
              </w:numPr>
              <w:spacing w:after="0" w:line="240" w:lineRule="auto"/>
              <w:ind w:right="510"/>
              <w:jc w:val="both"/>
              <w:rPr>
                <w:rFonts w:ascii="Arial" w:hAnsi="Arial" w:eastAsia="SimSun" w:cs="Arial"/>
                <w:bCs/>
                <w:color w:val="000000"/>
                <w:sz w:val="20"/>
                <w:szCs w:val="20"/>
                <w:lang w:val="en-GB" w:eastAsia="zh-CN"/>
              </w:rPr>
            </w:pPr>
            <w:r w:rsidRPr="00C87CBD">
              <w:rPr>
                <w:rFonts w:ascii="Arial" w:hAnsi="Arial" w:eastAsia="SimSun" w:cs="Arial"/>
                <w:bCs/>
                <w:color w:val="000000"/>
                <w:sz w:val="20"/>
                <w:szCs w:val="20"/>
                <w:lang w:val="en-GB" w:eastAsia="zh-CN"/>
              </w:rPr>
              <w:t xml:space="preserve">In the event that a collaborator desires to amend the project resulting in a need to violate any of the above stipulations, the collaborator is required to submit a Project Amendment Form and obtain approval from </w:t>
            </w:r>
            <w:r w:rsidR="006A3262">
              <w:rPr>
                <w:rFonts w:ascii="Arial" w:hAnsi="Arial" w:eastAsia="SimSun" w:cs="Arial"/>
                <w:bCs/>
                <w:color w:val="000000"/>
                <w:sz w:val="20"/>
                <w:szCs w:val="20"/>
                <w:lang w:val="en-GB" w:eastAsia="zh-CN"/>
              </w:rPr>
              <w:t>MWG</w:t>
            </w:r>
            <w:r w:rsidRPr="00C87CBD">
              <w:rPr>
                <w:rFonts w:ascii="Arial" w:hAnsi="Arial" w:eastAsia="SimSun" w:cs="Arial"/>
                <w:bCs/>
                <w:color w:val="000000"/>
                <w:sz w:val="20"/>
                <w:szCs w:val="20"/>
                <w:lang w:val="en-GB" w:eastAsia="zh-CN"/>
              </w:rPr>
              <w:t>.</w:t>
            </w:r>
          </w:p>
          <w:p w:rsidRPr="00C87CBD" w:rsidR="005223BF" w:rsidP="006A7D69" w:rsidRDefault="005223BF" w14:paraId="22786022" w14:textId="785E7673">
            <w:pPr>
              <w:numPr>
                <w:ilvl w:val="0"/>
                <w:numId w:val="8"/>
              </w:numPr>
              <w:spacing w:after="0" w:line="240" w:lineRule="auto"/>
              <w:ind w:right="510"/>
              <w:jc w:val="both"/>
              <w:rPr>
                <w:rFonts w:ascii="Arial" w:hAnsi="Arial" w:eastAsia="SimSun" w:cs="Arial"/>
                <w:bCs/>
                <w:color w:val="000000"/>
                <w:sz w:val="20"/>
                <w:szCs w:val="20"/>
                <w:lang w:val="en-GB" w:eastAsia="zh-CN"/>
              </w:rPr>
            </w:pPr>
            <w:r w:rsidRPr="00C87CBD">
              <w:rPr>
                <w:rFonts w:ascii="Arial" w:hAnsi="Arial" w:eastAsia="SimSun" w:cs="Arial"/>
                <w:bCs/>
                <w:color w:val="000000"/>
                <w:sz w:val="20"/>
                <w:szCs w:val="20"/>
                <w:lang w:val="en-GB" w:eastAsia="zh-CN"/>
              </w:rPr>
              <w:t xml:space="preserve">Each collaborator receiving samples from </w:t>
            </w:r>
            <w:r w:rsidR="006A3262">
              <w:rPr>
                <w:rFonts w:ascii="Arial" w:hAnsi="Arial" w:eastAsia="SimSun" w:cs="Arial"/>
                <w:bCs/>
                <w:color w:val="000000"/>
                <w:sz w:val="20"/>
                <w:szCs w:val="20"/>
                <w:lang w:val="en-GB" w:eastAsia="zh-CN"/>
              </w:rPr>
              <w:t>MWG</w:t>
            </w:r>
            <w:r w:rsidRPr="00C87CBD">
              <w:rPr>
                <w:rFonts w:ascii="Arial" w:hAnsi="Arial" w:eastAsia="SimSun" w:cs="Arial"/>
                <w:bCs/>
                <w:color w:val="000000"/>
                <w:sz w:val="20"/>
                <w:szCs w:val="20"/>
                <w:lang w:val="en-GB" w:eastAsia="zh-CN"/>
              </w:rPr>
              <w:t xml:space="preserve"> agrees that it will obtain all necessary approvals, permissions, and funds sufficient for their use of such samples in the project, and the eventual release, dissemination, and publication of project </w:t>
            </w:r>
            <w:r w:rsidRPr="00C87CBD">
              <w:rPr>
                <w:rFonts w:ascii="Arial" w:hAnsi="Arial" w:eastAsia="SimSun" w:cs="Arial"/>
                <w:bCs/>
                <w:color w:val="000000"/>
                <w:sz w:val="20"/>
                <w:szCs w:val="20"/>
                <w:lang w:val="en-GB" w:eastAsia="zh-CN"/>
              </w:rPr>
              <w:lastRenderedPageBreak/>
              <w:t xml:space="preserve">results. This includes having all applicable permits or permissions indicating compliance with the Convention on International Trade in Endangered Species of Wild Fauna and Flora (CITES), as well as the necessary government authority permissions required for the transport of the requested Materials out of </w:t>
            </w:r>
            <w:r w:rsidR="006A3262">
              <w:rPr>
                <w:rFonts w:ascii="Arial" w:hAnsi="Arial" w:eastAsia="SimSun" w:cs="Arial"/>
                <w:bCs/>
                <w:color w:val="000000"/>
                <w:sz w:val="20"/>
                <w:szCs w:val="20"/>
                <w:lang w:val="en-GB" w:eastAsia="zh-CN"/>
              </w:rPr>
              <w:t>MWG</w:t>
            </w:r>
            <w:r w:rsidRPr="00C87CBD">
              <w:rPr>
                <w:rFonts w:ascii="Arial" w:hAnsi="Arial" w:eastAsia="SimSun" w:cs="Arial"/>
                <w:bCs/>
                <w:color w:val="000000"/>
                <w:sz w:val="20"/>
                <w:szCs w:val="20"/>
                <w:lang w:val="en-GB" w:eastAsia="zh-CN"/>
              </w:rPr>
              <w:t xml:space="preserve"> premises and/or Singapore.</w:t>
            </w:r>
          </w:p>
          <w:p w:rsidRPr="00C87CBD" w:rsidR="005223BF" w:rsidP="006A7D69" w:rsidRDefault="005223BF" w14:paraId="7F0CCA8B" w14:textId="2062EADA">
            <w:pPr>
              <w:numPr>
                <w:ilvl w:val="0"/>
                <w:numId w:val="8"/>
              </w:numPr>
              <w:spacing w:after="0" w:line="240" w:lineRule="auto"/>
              <w:ind w:right="510"/>
              <w:jc w:val="both"/>
              <w:rPr>
                <w:rFonts w:ascii="Arial" w:hAnsi="Arial" w:eastAsia="SimSun" w:cs="Arial"/>
                <w:bCs/>
                <w:color w:val="000000"/>
                <w:sz w:val="20"/>
                <w:szCs w:val="20"/>
                <w:lang w:val="en-GB" w:eastAsia="zh-CN"/>
              </w:rPr>
            </w:pPr>
            <w:r w:rsidRPr="00C87CBD">
              <w:rPr>
                <w:rFonts w:ascii="Arial" w:hAnsi="Arial" w:eastAsia="SimSun" w:cs="Arial"/>
                <w:bCs/>
                <w:color w:val="000000"/>
                <w:sz w:val="20"/>
                <w:szCs w:val="20"/>
                <w:lang w:val="en-GB" w:eastAsia="zh-CN"/>
              </w:rPr>
              <w:t xml:space="preserve">Unless otherwise stipulated in the approved project proposal or memorandum of understanding, </w:t>
            </w:r>
            <w:r w:rsidR="006A3262">
              <w:rPr>
                <w:rFonts w:ascii="Arial" w:hAnsi="Arial" w:eastAsia="SimSun" w:cs="Arial"/>
                <w:bCs/>
                <w:color w:val="000000"/>
                <w:sz w:val="20"/>
                <w:szCs w:val="20"/>
                <w:lang w:val="en-GB" w:eastAsia="zh-CN"/>
              </w:rPr>
              <w:t>MWG</w:t>
            </w:r>
            <w:r w:rsidRPr="00C87CBD">
              <w:rPr>
                <w:rFonts w:ascii="Arial" w:hAnsi="Arial" w:eastAsia="SimSun" w:cs="Arial"/>
                <w:bCs/>
                <w:color w:val="000000"/>
                <w:sz w:val="20"/>
                <w:szCs w:val="20"/>
                <w:lang w:val="en-GB" w:eastAsia="zh-CN"/>
              </w:rPr>
              <w:t xml:space="preserve"> holds joint ownership of all research data generated or obtained from </w:t>
            </w:r>
            <w:r w:rsidR="006A3262">
              <w:rPr>
                <w:rFonts w:ascii="Arial" w:hAnsi="Arial" w:eastAsia="SimSun" w:cs="Arial"/>
                <w:bCs/>
                <w:color w:val="000000"/>
                <w:sz w:val="20"/>
                <w:szCs w:val="20"/>
                <w:lang w:val="en-GB" w:eastAsia="zh-CN"/>
              </w:rPr>
              <w:t>MWG</w:t>
            </w:r>
            <w:r w:rsidRPr="00C87CBD">
              <w:rPr>
                <w:rFonts w:ascii="Arial" w:hAnsi="Arial" w:eastAsia="SimSun" w:cs="Arial"/>
                <w:bCs/>
                <w:color w:val="000000"/>
                <w:sz w:val="20"/>
                <w:szCs w:val="20"/>
                <w:lang w:val="en-GB" w:eastAsia="zh-CN"/>
              </w:rPr>
              <w:t xml:space="preserve"> resources (including collection animals, materials, manpower, laboratory equipment and resources etc.). </w:t>
            </w:r>
          </w:p>
          <w:p w:rsidRPr="00C87CBD" w:rsidR="005223BF" w:rsidP="006A7D69" w:rsidRDefault="006A3262" w14:paraId="28C340AA" w14:textId="568994EA">
            <w:pPr>
              <w:numPr>
                <w:ilvl w:val="0"/>
                <w:numId w:val="8"/>
              </w:numPr>
              <w:spacing w:after="0" w:line="240" w:lineRule="auto"/>
              <w:ind w:right="510"/>
              <w:jc w:val="both"/>
              <w:rPr>
                <w:rFonts w:ascii="Arial" w:hAnsi="Arial" w:eastAsia="SimSun" w:cs="Arial"/>
                <w:bCs/>
                <w:color w:val="000000"/>
                <w:sz w:val="20"/>
                <w:szCs w:val="20"/>
                <w:lang w:val="en-GB" w:eastAsia="zh-CN"/>
              </w:rPr>
            </w:pPr>
            <w:r>
              <w:rPr>
                <w:rFonts w:ascii="Arial" w:hAnsi="Arial" w:eastAsia="SimSun" w:cs="Arial"/>
                <w:bCs/>
                <w:color w:val="000000"/>
                <w:sz w:val="20"/>
                <w:szCs w:val="20"/>
                <w:lang w:val="en-GB" w:eastAsia="zh-CN"/>
              </w:rPr>
              <w:t>MWG</w:t>
            </w:r>
            <w:r w:rsidRPr="00C87CBD" w:rsidR="005223BF">
              <w:rPr>
                <w:rFonts w:ascii="Arial" w:hAnsi="Arial" w:eastAsia="SimSun" w:cs="Arial"/>
                <w:bCs/>
                <w:color w:val="000000"/>
                <w:sz w:val="20"/>
                <w:szCs w:val="20"/>
                <w:lang w:val="en-GB" w:eastAsia="zh-CN"/>
              </w:rPr>
              <w:t xml:space="preserve"> must be notified and consulted for permission before any data or information derived from </w:t>
            </w:r>
            <w:r>
              <w:rPr>
                <w:rFonts w:ascii="Arial" w:hAnsi="Arial" w:eastAsia="SimSun" w:cs="Arial"/>
                <w:bCs/>
                <w:color w:val="000000"/>
                <w:sz w:val="20"/>
                <w:szCs w:val="20"/>
                <w:lang w:val="en-GB" w:eastAsia="zh-CN"/>
              </w:rPr>
              <w:t>MWG</w:t>
            </w:r>
            <w:r w:rsidRPr="00C87CBD" w:rsidR="005223BF">
              <w:rPr>
                <w:rFonts w:ascii="Arial" w:hAnsi="Arial" w:eastAsia="SimSun" w:cs="Arial"/>
                <w:bCs/>
                <w:color w:val="000000"/>
                <w:sz w:val="20"/>
                <w:szCs w:val="20"/>
                <w:lang w:val="en-GB" w:eastAsia="zh-CN"/>
              </w:rPr>
              <w:t xml:space="preserve"> resources is disseminated or used in any commercial or non-commercial way. </w:t>
            </w:r>
          </w:p>
          <w:p w:rsidRPr="00C87CBD" w:rsidR="005223BF" w:rsidP="006A7D69" w:rsidRDefault="005223BF" w14:paraId="6594917F" w14:textId="3518489F">
            <w:pPr>
              <w:numPr>
                <w:ilvl w:val="0"/>
                <w:numId w:val="8"/>
              </w:numPr>
              <w:spacing w:after="0" w:line="240" w:lineRule="auto"/>
              <w:ind w:right="510"/>
              <w:jc w:val="both"/>
              <w:rPr>
                <w:rFonts w:ascii="Arial" w:hAnsi="Arial" w:eastAsia="SimSun" w:cs="Arial"/>
                <w:bCs/>
                <w:color w:val="000000"/>
                <w:sz w:val="20"/>
                <w:szCs w:val="20"/>
                <w:lang w:val="en-GB" w:eastAsia="zh-CN"/>
              </w:rPr>
            </w:pPr>
            <w:r w:rsidRPr="00C87CBD">
              <w:rPr>
                <w:rFonts w:ascii="Arial" w:hAnsi="Arial" w:eastAsia="SimSun" w:cs="Arial"/>
                <w:bCs/>
                <w:color w:val="000000"/>
                <w:sz w:val="20"/>
                <w:szCs w:val="20"/>
                <w:lang w:val="en-GB" w:eastAsia="zh-CN"/>
              </w:rPr>
              <w:t xml:space="preserve">For all potential publications and/or disclosures of research results or information obtained through use of </w:t>
            </w:r>
            <w:r w:rsidR="006A3262">
              <w:rPr>
                <w:rFonts w:ascii="Arial" w:hAnsi="Arial" w:eastAsia="SimSun" w:cs="Arial"/>
                <w:bCs/>
                <w:color w:val="000000"/>
                <w:sz w:val="20"/>
                <w:szCs w:val="20"/>
                <w:lang w:val="en-GB" w:eastAsia="zh-CN"/>
              </w:rPr>
              <w:t>MWG</w:t>
            </w:r>
            <w:r w:rsidRPr="00C87CBD">
              <w:rPr>
                <w:rFonts w:ascii="Arial" w:hAnsi="Arial" w:eastAsia="SimSun" w:cs="Arial"/>
                <w:bCs/>
                <w:color w:val="000000"/>
                <w:sz w:val="20"/>
                <w:szCs w:val="20"/>
                <w:lang w:val="en-GB" w:eastAsia="zh-CN"/>
              </w:rPr>
              <w:t xml:space="preserve"> resources, </w:t>
            </w:r>
            <w:r w:rsidR="006A3262">
              <w:rPr>
                <w:rFonts w:ascii="Arial" w:hAnsi="Arial" w:eastAsia="SimSun" w:cs="Arial"/>
                <w:bCs/>
                <w:color w:val="000000"/>
                <w:sz w:val="20"/>
                <w:szCs w:val="20"/>
                <w:lang w:val="en-GB" w:eastAsia="zh-CN"/>
              </w:rPr>
              <w:t>MWG</w:t>
            </w:r>
            <w:r w:rsidRPr="00C87CBD">
              <w:rPr>
                <w:rFonts w:ascii="Arial" w:hAnsi="Arial" w:eastAsia="SimSun" w:cs="Arial"/>
                <w:bCs/>
                <w:color w:val="000000"/>
                <w:sz w:val="20"/>
                <w:szCs w:val="20"/>
                <w:lang w:val="en-GB" w:eastAsia="zh-CN"/>
              </w:rPr>
              <w:t xml:space="preserve"> must be furnished with copies in advance of the public disclosure or the submission of any proposed publication to a journal, editor, or other third party.  </w:t>
            </w:r>
            <w:r w:rsidR="006A3262">
              <w:rPr>
                <w:rFonts w:ascii="Arial" w:hAnsi="Arial" w:eastAsia="SimSun" w:cs="Arial"/>
                <w:bCs/>
                <w:color w:val="000000"/>
                <w:sz w:val="20"/>
                <w:szCs w:val="20"/>
                <w:lang w:val="en-GB" w:eastAsia="zh-CN"/>
              </w:rPr>
              <w:t>MWG</w:t>
            </w:r>
            <w:r w:rsidRPr="00C87CBD">
              <w:rPr>
                <w:rFonts w:ascii="Arial" w:hAnsi="Arial" w:eastAsia="SimSun" w:cs="Arial"/>
                <w:bCs/>
                <w:color w:val="000000"/>
                <w:sz w:val="20"/>
                <w:szCs w:val="20"/>
                <w:lang w:val="en-GB" w:eastAsia="zh-CN"/>
              </w:rPr>
              <w:t xml:space="preserve"> shall, within fifteen (15) working days of receipt of the proposed publication or public disclosure, notify the collaborator in writing of its objections.</w:t>
            </w:r>
          </w:p>
          <w:p w:rsidRPr="00C87CBD" w:rsidR="005223BF" w:rsidP="006A7D69" w:rsidRDefault="005223BF" w14:paraId="0F9EA9E1" w14:textId="7DF60101">
            <w:pPr>
              <w:numPr>
                <w:ilvl w:val="0"/>
                <w:numId w:val="8"/>
              </w:numPr>
              <w:spacing w:after="0" w:line="240" w:lineRule="auto"/>
              <w:ind w:right="510"/>
              <w:jc w:val="both"/>
              <w:rPr>
                <w:rFonts w:ascii="Arial" w:hAnsi="Arial" w:eastAsia="SimSun" w:cs="Arial"/>
                <w:bCs/>
                <w:color w:val="000000"/>
                <w:sz w:val="20"/>
                <w:szCs w:val="20"/>
                <w:lang w:val="en-GB" w:eastAsia="zh-CN"/>
              </w:rPr>
            </w:pPr>
            <w:r w:rsidRPr="00C87CBD">
              <w:rPr>
                <w:rFonts w:ascii="Arial" w:hAnsi="Arial" w:eastAsia="SimSun" w:cs="Arial"/>
                <w:bCs/>
                <w:color w:val="000000"/>
                <w:sz w:val="20"/>
                <w:szCs w:val="20"/>
                <w:lang w:val="en-GB" w:eastAsia="zh-CN"/>
              </w:rPr>
              <w:t xml:space="preserve">In the unlikely event of objections from </w:t>
            </w:r>
            <w:r w:rsidR="006A3262">
              <w:rPr>
                <w:rFonts w:ascii="Arial" w:hAnsi="Arial" w:eastAsia="SimSun" w:cs="Arial"/>
                <w:bCs/>
                <w:color w:val="000000"/>
                <w:sz w:val="20"/>
                <w:szCs w:val="20"/>
                <w:lang w:val="en-GB" w:eastAsia="zh-CN"/>
              </w:rPr>
              <w:t>MWG</w:t>
            </w:r>
            <w:r w:rsidRPr="00C87CBD">
              <w:rPr>
                <w:rFonts w:ascii="Arial" w:hAnsi="Arial" w:eastAsia="SimSun" w:cs="Arial"/>
                <w:bCs/>
                <w:color w:val="000000"/>
                <w:sz w:val="20"/>
                <w:szCs w:val="20"/>
                <w:lang w:val="en-GB" w:eastAsia="zh-CN"/>
              </w:rPr>
              <w:t xml:space="preserve">, </w:t>
            </w:r>
            <w:r w:rsidR="006A3262">
              <w:rPr>
                <w:rFonts w:ascii="Arial" w:hAnsi="Arial" w:eastAsia="SimSun" w:cs="Arial"/>
                <w:bCs/>
                <w:color w:val="000000"/>
                <w:sz w:val="20"/>
                <w:szCs w:val="20"/>
                <w:lang w:val="en-GB" w:eastAsia="zh-CN"/>
              </w:rPr>
              <w:t>MWG</w:t>
            </w:r>
            <w:r w:rsidRPr="00C87CBD">
              <w:rPr>
                <w:rFonts w:ascii="Arial" w:hAnsi="Arial" w:eastAsia="SimSun" w:cs="Arial"/>
                <w:bCs/>
                <w:color w:val="000000"/>
                <w:sz w:val="20"/>
                <w:szCs w:val="20"/>
                <w:lang w:val="en-GB" w:eastAsia="zh-CN"/>
              </w:rPr>
              <w:t xml:space="preserve"> reserves the right to negotiate with the applicants on how to best proceed without compromising scientific integrity as well as professional relationships between </w:t>
            </w:r>
            <w:r w:rsidR="006A3262">
              <w:rPr>
                <w:rFonts w:ascii="Arial" w:hAnsi="Arial" w:eastAsia="SimSun" w:cs="Arial"/>
                <w:bCs/>
                <w:color w:val="000000"/>
                <w:sz w:val="20"/>
                <w:szCs w:val="20"/>
                <w:lang w:val="en-GB" w:eastAsia="zh-CN"/>
              </w:rPr>
              <w:t>MWG</w:t>
            </w:r>
            <w:r w:rsidRPr="00C87CBD">
              <w:rPr>
                <w:rFonts w:ascii="Arial" w:hAnsi="Arial" w:eastAsia="SimSun" w:cs="Arial"/>
                <w:bCs/>
                <w:color w:val="000000"/>
                <w:sz w:val="20"/>
                <w:szCs w:val="20"/>
                <w:lang w:val="en-GB" w:eastAsia="zh-CN"/>
              </w:rPr>
              <w:t xml:space="preserve">, the applicants, and any other third party which may be affected by the publication/disclosure.  </w:t>
            </w:r>
          </w:p>
          <w:p w:rsidRPr="00C87CBD" w:rsidR="005223BF" w:rsidP="006A7D69" w:rsidRDefault="005223BF" w14:paraId="54E7D010" w14:textId="77777777">
            <w:pPr>
              <w:numPr>
                <w:ilvl w:val="0"/>
                <w:numId w:val="8"/>
              </w:numPr>
              <w:spacing w:after="0" w:line="240" w:lineRule="auto"/>
              <w:ind w:right="510"/>
              <w:jc w:val="both"/>
              <w:rPr>
                <w:rFonts w:ascii="Arial" w:hAnsi="Arial" w:eastAsia="SimSun" w:cs="Arial"/>
                <w:bCs/>
                <w:color w:val="000000"/>
                <w:sz w:val="20"/>
                <w:szCs w:val="20"/>
                <w:lang w:val="en-GB" w:eastAsia="zh-CN"/>
              </w:rPr>
            </w:pPr>
            <w:r w:rsidRPr="00C87CBD">
              <w:rPr>
                <w:rFonts w:ascii="Arial" w:hAnsi="Arial" w:eastAsia="SimSun" w:cs="Arial"/>
                <w:bCs/>
                <w:color w:val="000000"/>
                <w:sz w:val="20"/>
                <w:szCs w:val="20"/>
                <w:lang w:val="en-GB" w:eastAsia="zh-CN"/>
              </w:rPr>
              <w:t>For published research, subject to the rights of the publisher, each party may reproduce and use any publication or other public disclosure for marketing and other academic and commercial purposes after publication.</w:t>
            </w:r>
          </w:p>
          <w:p w:rsidRPr="002A0282" w:rsidR="005223BF" w:rsidP="006A7D69" w:rsidRDefault="005223BF" w14:paraId="5C25DFE9" w14:textId="77777777">
            <w:pPr>
              <w:spacing w:after="0" w:line="240" w:lineRule="auto"/>
              <w:ind w:right="510"/>
              <w:jc w:val="both"/>
              <w:rPr>
                <w:rFonts w:ascii="Arial" w:hAnsi="Arial" w:eastAsia="SimSun" w:cs="Arial"/>
                <w:sz w:val="20"/>
                <w:szCs w:val="20"/>
                <w:lang w:val="en-GB" w:eastAsia="zh-CN"/>
              </w:rPr>
            </w:pPr>
          </w:p>
          <w:p w:rsidRPr="002A0282" w:rsidR="005223BF" w:rsidP="006A7D69" w:rsidRDefault="005223BF" w14:paraId="340BCF47" w14:textId="77777777">
            <w:pPr>
              <w:spacing w:after="0" w:line="240" w:lineRule="auto"/>
              <w:ind w:left="720" w:right="510" w:hanging="720"/>
              <w:rPr>
                <w:rFonts w:ascii="Arial" w:hAnsi="Arial" w:eastAsia="SimSun" w:cs="Arial"/>
                <w:sz w:val="20"/>
                <w:szCs w:val="20"/>
                <w:lang w:val="en-GB" w:eastAsia="zh-CN"/>
              </w:rPr>
            </w:pPr>
            <w:r>
              <w:rPr>
                <w:rFonts w:ascii="Arial" w:hAnsi="Arial" w:eastAsia="SimSun" w:cs="Arial"/>
                <w:b/>
                <w:sz w:val="20"/>
                <w:szCs w:val="20"/>
                <w:lang w:val="en-GB" w:eastAsia="zh-CN"/>
              </w:rPr>
              <w:t>4</w:t>
            </w:r>
            <w:r w:rsidRPr="002A0282">
              <w:rPr>
                <w:rFonts w:ascii="Arial" w:hAnsi="Arial" w:eastAsia="SimSun" w:cs="Arial"/>
                <w:b/>
                <w:sz w:val="20"/>
                <w:szCs w:val="20"/>
                <w:lang w:val="en-GB" w:eastAsia="zh-CN"/>
              </w:rPr>
              <w:t>. Progress reports and use of results</w:t>
            </w:r>
          </w:p>
          <w:p w:rsidRPr="006A7D69" w:rsidR="005223BF" w:rsidP="006A7D69" w:rsidRDefault="005223BF" w14:paraId="441BA445" w14:textId="25F2A91D">
            <w:pPr>
              <w:pStyle w:val="ListParagraph"/>
              <w:numPr>
                <w:ilvl w:val="0"/>
                <w:numId w:val="9"/>
              </w:numPr>
              <w:spacing w:after="0" w:line="240" w:lineRule="auto"/>
              <w:ind w:left="1080" w:right="510"/>
              <w:jc w:val="both"/>
              <w:rPr>
                <w:rFonts w:ascii="Arial" w:hAnsi="Arial" w:eastAsia="SimSun" w:cs="Arial"/>
                <w:sz w:val="20"/>
                <w:szCs w:val="20"/>
                <w:lang w:val="en-GB" w:eastAsia="zh-CN"/>
              </w:rPr>
            </w:pPr>
            <w:r w:rsidRPr="006A7D69">
              <w:rPr>
                <w:rFonts w:ascii="Arial" w:hAnsi="Arial" w:eastAsia="SimSun" w:cs="Arial"/>
                <w:sz w:val="20"/>
                <w:szCs w:val="20"/>
                <w:lang w:val="en-GB" w:eastAsia="zh-CN"/>
              </w:rPr>
              <w:t xml:space="preserve">Updates and current results of the project are to be sent to </w:t>
            </w:r>
            <w:r w:rsidR="006A3262">
              <w:rPr>
                <w:rFonts w:ascii="Arial" w:hAnsi="Arial" w:eastAsia="SimSun" w:cs="Arial"/>
                <w:sz w:val="20"/>
                <w:szCs w:val="20"/>
                <w:lang w:val="en-GB" w:eastAsia="zh-CN"/>
              </w:rPr>
              <w:t>MWG</w:t>
            </w:r>
            <w:r w:rsidRPr="006A7D69">
              <w:rPr>
                <w:rFonts w:ascii="Arial" w:hAnsi="Arial" w:eastAsia="SimSun" w:cs="Arial"/>
                <w:sz w:val="20"/>
                <w:szCs w:val="20"/>
                <w:lang w:val="en-GB" w:eastAsia="zh-CN"/>
              </w:rPr>
              <w:t xml:space="preserve"> every six (6) months (from the commencement of project) for the entire duration of the project (for progress reports please use the format provided in the appendix).</w:t>
            </w:r>
          </w:p>
          <w:p w:rsidRPr="006A7D69" w:rsidR="005223BF" w:rsidP="006A7D69" w:rsidRDefault="005223BF" w14:paraId="7379BDDC" w14:textId="0679B668">
            <w:pPr>
              <w:pStyle w:val="ListParagraph"/>
              <w:numPr>
                <w:ilvl w:val="0"/>
                <w:numId w:val="9"/>
              </w:numPr>
              <w:spacing w:after="0" w:line="240" w:lineRule="auto"/>
              <w:ind w:left="1080" w:right="510"/>
              <w:jc w:val="both"/>
              <w:rPr>
                <w:rFonts w:ascii="Arial" w:hAnsi="Arial" w:eastAsia="SimSun" w:cs="Arial"/>
                <w:sz w:val="20"/>
                <w:szCs w:val="20"/>
                <w:lang w:val="en-GB" w:eastAsia="zh-CN"/>
              </w:rPr>
            </w:pPr>
            <w:r w:rsidRPr="006A7D69">
              <w:rPr>
                <w:rFonts w:ascii="Arial" w:hAnsi="Arial" w:eastAsia="SimSun" w:cs="Arial"/>
                <w:sz w:val="20"/>
                <w:szCs w:val="20"/>
                <w:lang w:val="en-GB" w:eastAsia="zh-CN"/>
              </w:rPr>
              <w:t xml:space="preserve">For </w:t>
            </w:r>
            <w:r w:rsidR="006A3262">
              <w:rPr>
                <w:rFonts w:ascii="Arial" w:hAnsi="Arial" w:eastAsia="SimSun" w:cs="Arial"/>
                <w:sz w:val="20"/>
                <w:szCs w:val="20"/>
                <w:lang w:val="en-GB" w:eastAsia="zh-CN"/>
              </w:rPr>
              <w:t>MWG</w:t>
            </w:r>
            <w:r w:rsidRPr="006A7D69">
              <w:rPr>
                <w:rFonts w:ascii="Arial" w:hAnsi="Arial" w:eastAsia="SimSun" w:cs="Arial"/>
                <w:sz w:val="20"/>
                <w:szCs w:val="20"/>
                <w:lang w:val="en-GB" w:eastAsia="zh-CN"/>
              </w:rPr>
              <w:t xml:space="preserve"> staff applicants, these reports can be in the form of a written report, presentation, or poster, as decided by the applicant, his/her supervisor, and the associated Liaison from the Research Advisory Panel. </w:t>
            </w:r>
          </w:p>
          <w:p w:rsidRPr="006A7D69" w:rsidR="005223BF" w:rsidP="006A7D69" w:rsidRDefault="005223BF" w14:paraId="2075961D" w14:textId="604C95BA">
            <w:pPr>
              <w:pStyle w:val="ListParagraph"/>
              <w:numPr>
                <w:ilvl w:val="0"/>
                <w:numId w:val="9"/>
              </w:numPr>
              <w:spacing w:before="100" w:beforeAutospacing="1" w:after="100" w:afterAutospacing="1" w:line="240" w:lineRule="auto"/>
              <w:ind w:left="1080" w:right="510"/>
              <w:jc w:val="both"/>
              <w:rPr>
                <w:rFonts w:ascii="Arial" w:hAnsi="Arial" w:eastAsia="SimSun" w:cs="Arial"/>
                <w:sz w:val="20"/>
                <w:szCs w:val="20"/>
                <w:lang w:val="en-GB" w:eastAsia="zh-CN"/>
              </w:rPr>
            </w:pPr>
            <w:r w:rsidRPr="006A7D69">
              <w:rPr>
                <w:rFonts w:ascii="Arial" w:hAnsi="Arial" w:eastAsia="SimSun" w:cs="Arial"/>
                <w:sz w:val="20"/>
                <w:szCs w:val="20"/>
                <w:lang w:val="en-GB" w:eastAsia="zh-CN"/>
              </w:rPr>
              <w:t xml:space="preserve">A copy of the final manuscript is to be made available to </w:t>
            </w:r>
            <w:r w:rsidR="006A3262">
              <w:rPr>
                <w:rFonts w:ascii="Arial" w:hAnsi="Arial" w:eastAsia="SimSun" w:cs="Arial"/>
                <w:sz w:val="20"/>
                <w:szCs w:val="20"/>
                <w:lang w:val="en-GB" w:eastAsia="zh-CN"/>
              </w:rPr>
              <w:t>MWG</w:t>
            </w:r>
            <w:r w:rsidRPr="006A7D69">
              <w:rPr>
                <w:rFonts w:ascii="Arial" w:hAnsi="Arial" w:eastAsia="SimSun" w:cs="Arial"/>
                <w:sz w:val="20"/>
                <w:szCs w:val="20"/>
                <w:lang w:val="en-GB" w:eastAsia="zh-CN"/>
              </w:rPr>
              <w:t xml:space="preserve"> for retention (for final report please use the format provided in the appendix).</w:t>
            </w:r>
          </w:p>
          <w:p w:rsidRPr="006A7D69" w:rsidR="005223BF" w:rsidP="006A7D69" w:rsidRDefault="005223BF" w14:paraId="5A0C8D4E" w14:textId="434A398F">
            <w:pPr>
              <w:pStyle w:val="ListParagraph"/>
              <w:numPr>
                <w:ilvl w:val="0"/>
                <w:numId w:val="9"/>
              </w:numPr>
              <w:spacing w:before="100" w:beforeAutospacing="1" w:after="100" w:afterAutospacing="1" w:line="240" w:lineRule="auto"/>
              <w:ind w:left="1080" w:right="510"/>
              <w:jc w:val="both"/>
              <w:rPr>
                <w:rFonts w:ascii="Arial" w:hAnsi="Arial" w:eastAsia="SimSun" w:cs="Arial"/>
                <w:sz w:val="20"/>
                <w:szCs w:val="20"/>
                <w:lang w:val="en-GB" w:eastAsia="zh-CN"/>
              </w:rPr>
            </w:pPr>
            <w:r w:rsidRPr="006A7D69">
              <w:rPr>
                <w:rFonts w:ascii="Arial" w:hAnsi="Arial" w:eastAsia="SimSun" w:cs="Arial"/>
                <w:sz w:val="20"/>
                <w:szCs w:val="20"/>
                <w:lang w:val="en-GB" w:eastAsia="zh-CN"/>
              </w:rPr>
              <w:t xml:space="preserve">The publication of all reports, articles, etc. relating to the funded project must include acknowledgement of funding or aid, partial or in full, by </w:t>
            </w:r>
            <w:r w:rsidR="006A3262">
              <w:rPr>
                <w:rFonts w:ascii="Arial" w:hAnsi="Arial" w:eastAsia="SimSun" w:cs="Arial"/>
                <w:sz w:val="20"/>
                <w:szCs w:val="20"/>
                <w:lang w:val="en-GB" w:eastAsia="zh-CN"/>
              </w:rPr>
              <w:t>MWG</w:t>
            </w:r>
            <w:r w:rsidRPr="006A7D69">
              <w:rPr>
                <w:rFonts w:ascii="Arial" w:hAnsi="Arial" w:eastAsia="SimSun" w:cs="Arial"/>
                <w:sz w:val="20"/>
                <w:szCs w:val="20"/>
                <w:lang w:val="en-GB" w:eastAsia="zh-CN"/>
              </w:rPr>
              <w:t xml:space="preserve">. Co-authorship of any </w:t>
            </w:r>
            <w:r w:rsidR="006A3262">
              <w:rPr>
                <w:rFonts w:ascii="Arial" w:hAnsi="Arial" w:eastAsia="SimSun" w:cs="Arial"/>
                <w:sz w:val="20"/>
                <w:szCs w:val="20"/>
                <w:lang w:val="en-GB" w:eastAsia="zh-CN"/>
              </w:rPr>
              <w:t>MWG</w:t>
            </w:r>
            <w:r w:rsidRPr="006A7D69">
              <w:rPr>
                <w:rFonts w:ascii="Arial" w:hAnsi="Arial" w:eastAsia="SimSun" w:cs="Arial"/>
                <w:sz w:val="20"/>
                <w:szCs w:val="20"/>
                <w:lang w:val="en-GB" w:eastAsia="zh-CN"/>
              </w:rPr>
              <w:t xml:space="preserve"> staff for papers to be published in peer-reviewed journals (if appropriate), will be reviewed and agreed at the discretion of </w:t>
            </w:r>
            <w:r w:rsidR="006A3262">
              <w:rPr>
                <w:rFonts w:ascii="Arial" w:hAnsi="Arial" w:eastAsia="SimSun" w:cs="Arial"/>
                <w:sz w:val="20"/>
                <w:szCs w:val="20"/>
                <w:lang w:val="en-GB" w:eastAsia="zh-CN"/>
              </w:rPr>
              <w:t>MWG</w:t>
            </w:r>
            <w:r w:rsidRPr="006A7D69">
              <w:rPr>
                <w:rFonts w:ascii="Arial" w:hAnsi="Arial" w:eastAsia="SimSun" w:cs="Arial"/>
                <w:sz w:val="20"/>
                <w:szCs w:val="20"/>
                <w:lang w:val="en-GB" w:eastAsia="zh-CN"/>
              </w:rPr>
              <w:t>’ Management including Head of Conservation &amp; Research.</w:t>
            </w:r>
          </w:p>
          <w:p w:rsidRPr="006A7D69" w:rsidR="005223BF" w:rsidP="006A7D69" w:rsidRDefault="005223BF" w14:paraId="2E95E113" w14:textId="77777777">
            <w:pPr>
              <w:pStyle w:val="ListParagraph"/>
              <w:numPr>
                <w:ilvl w:val="0"/>
                <w:numId w:val="9"/>
              </w:numPr>
              <w:spacing w:before="100" w:beforeAutospacing="1" w:after="100" w:afterAutospacing="1" w:line="240" w:lineRule="auto"/>
              <w:ind w:left="1080" w:right="510"/>
              <w:jc w:val="both"/>
              <w:rPr>
                <w:rFonts w:ascii="Arial" w:hAnsi="Arial" w:eastAsia="SimSun" w:cs="Arial"/>
                <w:sz w:val="20"/>
                <w:szCs w:val="20"/>
                <w:lang w:val="en-GB" w:eastAsia="zh-CN"/>
              </w:rPr>
            </w:pPr>
            <w:r w:rsidRPr="006A7D69">
              <w:rPr>
                <w:rFonts w:ascii="Arial" w:hAnsi="Arial" w:eastAsia="SimSun" w:cs="Arial"/>
                <w:sz w:val="20"/>
                <w:szCs w:val="20"/>
                <w:lang w:val="en-GB" w:eastAsia="zh-CN"/>
              </w:rPr>
              <w:t>The results of the study or project may be made available to the public, international zoo and/or scientific community.</w:t>
            </w:r>
          </w:p>
          <w:p w:rsidRPr="006A7D69" w:rsidR="005223BF" w:rsidP="006A7D69" w:rsidRDefault="005223BF" w14:paraId="46E8536B" w14:textId="32E40151">
            <w:pPr>
              <w:pStyle w:val="ListParagraph"/>
              <w:numPr>
                <w:ilvl w:val="0"/>
                <w:numId w:val="9"/>
              </w:numPr>
              <w:spacing w:before="100" w:beforeAutospacing="1" w:after="100" w:afterAutospacing="1" w:line="240" w:lineRule="auto"/>
              <w:ind w:left="1080" w:right="510"/>
              <w:jc w:val="both"/>
              <w:rPr>
                <w:rFonts w:ascii="Arial" w:hAnsi="Arial" w:eastAsia="SimSun" w:cs="Arial"/>
                <w:sz w:val="20"/>
                <w:szCs w:val="20"/>
                <w:lang w:val="en-GB" w:eastAsia="zh-CN"/>
              </w:rPr>
            </w:pPr>
            <w:r w:rsidRPr="006A7D69">
              <w:rPr>
                <w:rFonts w:ascii="Arial" w:hAnsi="Arial" w:eastAsia="SimSun" w:cs="Arial"/>
                <w:sz w:val="20"/>
                <w:szCs w:val="20"/>
                <w:lang w:val="en-GB" w:eastAsia="zh-CN"/>
              </w:rPr>
              <w:t xml:space="preserve">The final manuscript may be made available to the public through the </w:t>
            </w:r>
            <w:r w:rsidR="006A3262">
              <w:rPr>
                <w:rFonts w:ascii="Arial" w:hAnsi="Arial" w:eastAsia="SimSun" w:cs="Arial"/>
                <w:sz w:val="20"/>
                <w:szCs w:val="20"/>
                <w:lang w:val="en-GB" w:eastAsia="zh-CN"/>
              </w:rPr>
              <w:t>MWG</w:t>
            </w:r>
            <w:r w:rsidRPr="006A7D69">
              <w:rPr>
                <w:rFonts w:ascii="Arial" w:hAnsi="Arial" w:eastAsia="SimSun" w:cs="Arial"/>
                <w:sz w:val="20"/>
                <w:szCs w:val="20"/>
                <w:lang w:val="en-GB" w:eastAsia="zh-CN"/>
              </w:rPr>
              <w:t xml:space="preserve"> website or other medium with due acknowledgement to the researcher.</w:t>
            </w:r>
          </w:p>
          <w:p w:rsidRPr="006A7D69" w:rsidR="005223BF" w:rsidP="006A7D69" w:rsidRDefault="005223BF" w14:paraId="59D50E94" w14:textId="3232AC19">
            <w:pPr>
              <w:pStyle w:val="ListParagraph"/>
              <w:numPr>
                <w:ilvl w:val="0"/>
                <w:numId w:val="9"/>
              </w:numPr>
              <w:spacing w:before="100" w:beforeAutospacing="1" w:after="100" w:afterAutospacing="1" w:line="240" w:lineRule="auto"/>
              <w:ind w:left="1080" w:right="510"/>
              <w:jc w:val="both"/>
              <w:rPr>
                <w:rFonts w:ascii="Arial" w:hAnsi="Arial" w:eastAsia="SimSun" w:cs="Arial"/>
                <w:sz w:val="20"/>
                <w:szCs w:val="20"/>
                <w:lang w:val="en-GB" w:eastAsia="zh-CN"/>
              </w:rPr>
            </w:pPr>
            <w:r w:rsidRPr="006A7D69">
              <w:rPr>
                <w:rFonts w:ascii="Arial" w:hAnsi="Arial" w:eastAsia="SimSun" w:cs="Arial"/>
                <w:sz w:val="20"/>
                <w:szCs w:val="20"/>
                <w:lang w:val="en-GB" w:eastAsia="zh-CN"/>
              </w:rPr>
              <w:t xml:space="preserve">The researcher or project representative may be requested to give one or more presentations to </w:t>
            </w:r>
            <w:r w:rsidR="006A3262">
              <w:rPr>
                <w:rFonts w:ascii="Arial" w:hAnsi="Arial" w:eastAsia="SimSun" w:cs="Arial"/>
                <w:sz w:val="20"/>
                <w:szCs w:val="20"/>
                <w:lang w:val="en-GB" w:eastAsia="zh-CN"/>
              </w:rPr>
              <w:t>MWG</w:t>
            </w:r>
            <w:r w:rsidRPr="006A7D69">
              <w:rPr>
                <w:rFonts w:ascii="Arial" w:hAnsi="Arial" w:eastAsia="SimSun" w:cs="Arial"/>
                <w:sz w:val="20"/>
                <w:szCs w:val="20"/>
                <w:lang w:val="en-GB" w:eastAsia="zh-CN"/>
              </w:rPr>
              <w:t xml:space="preserve"> and/or members of relevant community.</w:t>
            </w:r>
          </w:p>
          <w:p w:rsidRPr="006A7D69" w:rsidR="005223BF" w:rsidP="006A7D69" w:rsidRDefault="005223BF" w14:paraId="5D9D3462" w14:textId="13F1D061">
            <w:pPr>
              <w:pStyle w:val="ListParagraph"/>
              <w:numPr>
                <w:ilvl w:val="0"/>
                <w:numId w:val="9"/>
              </w:numPr>
              <w:spacing w:before="100" w:beforeAutospacing="1" w:after="100" w:afterAutospacing="1" w:line="240" w:lineRule="auto"/>
              <w:ind w:left="1080" w:right="510"/>
              <w:jc w:val="both"/>
              <w:rPr>
                <w:rFonts w:ascii="Arial" w:hAnsi="Arial" w:eastAsia="SimSun" w:cs="Arial"/>
                <w:sz w:val="20"/>
                <w:szCs w:val="20"/>
                <w:lang w:val="en-GB" w:eastAsia="zh-CN"/>
              </w:rPr>
            </w:pPr>
            <w:r w:rsidRPr="006A7D69">
              <w:rPr>
                <w:rFonts w:ascii="Arial" w:hAnsi="Arial" w:eastAsia="SimSun" w:cs="Arial"/>
                <w:sz w:val="20"/>
                <w:szCs w:val="20"/>
                <w:lang w:val="en-GB" w:eastAsia="zh-CN"/>
              </w:rPr>
              <w:t>Unl</w:t>
            </w:r>
            <w:r w:rsidRPr="006A7D69">
              <w:rPr>
                <w:rFonts w:ascii="Arial" w:hAnsi="Arial" w:eastAsia="SimSun" w:cs="Arial"/>
                <w:bCs/>
                <w:color w:val="000000"/>
                <w:sz w:val="20"/>
                <w:szCs w:val="20"/>
                <w:lang w:val="en-GB" w:eastAsia="zh-CN"/>
              </w:rPr>
              <w:t xml:space="preserve">ess stated otherwise and subject always to clause 3.8 below, the ownership of the works, and responsibility for its identification, protection and management vests with the researcher. The researcher hereby </w:t>
            </w:r>
            <w:r w:rsidRPr="006A7D69">
              <w:rPr>
                <w:rFonts w:ascii="Arial" w:hAnsi="Arial" w:eastAsia="SimSun" w:cs="Arial"/>
                <w:sz w:val="20"/>
                <w:szCs w:val="20"/>
                <w:lang w:val="en-GB" w:eastAsia="zh-CN"/>
              </w:rPr>
              <w:t xml:space="preserve">grants to </w:t>
            </w:r>
            <w:r w:rsidR="006A3262">
              <w:rPr>
                <w:rFonts w:ascii="Arial" w:hAnsi="Arial" w:eastAsia="SimSun" w:cs="Arial"/>
                <w:sz w:val="20"/>
                <w:szCs w:val="20"/>
                <w:lang w:val="en-GB" w:eastAsia="zh-CN"/>
              </w:rPr>
              <w:t>MWG</w:t>
            </w:r>
            <w:r w:rsidRPr="006A7D69">
              <w:rPr>
                <w:rFonts w:ascii="Arial" w:hAnsi="Arial" w:eastAsia="SimSun" w:cs="Arial"/>
                <w:sz w:val="20"/>
                <w:szCs w:val="20"/>
                <w:lang w:val="en-GB" w:eastAsia="zh-CN"/>
              </w:rPr>
              <w:t xml:space="preserve">, an irrevocable, non-exclusive, royalty-free right and license in all countries of the world and in perpetuity, to use, adapt and/or exploit the works for any purpose and in any way it sees fit including enabling </w:t>
            </w:r>
            <w:r w:rsidR="006A3262">
              <w:rPr>
                <w:rFonts w:ascii="Arial" w:hAnsi="Arial" w:eastAsia="SimSun" w:cs="Arial"/>
                <w:sz w:val="20"/>
                <w:szCs w:val="20"/>
                <w:lang w:val="en-GB" w:eastAsia="zh-CN"/>
              </w:rPr>
              <w:t>MWG</w:t>
            </w:r>
            <w:r w:rsidRPr="006A7D69">
              <w:rPr>
                <w:rFonts w:ascii="Arial" w:hAnsi="Arial" w:eastAsia="SimSun" w:cs="Arial"/>
                <w:sz w:val="20"/>
                <w:szCs w:val="20"/>
                <w:lang w:val="en-GB" w:eastAsia="zh-CN"/>
              </w:rPr>
              <w:t xml:space="preserve"> to use, archive, preserve and disseminate the study.</w:t>
            </w:r>
          </w:p>
          <w:p w:rsidRPr="006A7D69" w:rsidR="005223BF" w:rsidP="006A7D69" w:rsidRDefault="005223BF" w14:paraId="72EF6DAA" w14:textId="46B9986F">
            <w:pPr>
              <w:pStyle w:val="ListParagraph"/>
              <w:numPr>
                <w:ilvl w:val="0"/>
                <w:numId w:val="9"/>
              </w:numPr>
              <w:spacing w:after="0" w:line="240" w:lineRule="auto"/>
              <w:ind w:left="1080" w:right="510"/>
              <w:jc w:val="both"/>
              <w:rPr>
                <w:rFonts w:ascii="Arial" w:hAnsi="Arial" w:eastAsia="SimSun" w:cs="Arial"/>
                <w:bCs/>
                <w:color w:val="000000"/>
                <w:sz w:val="20"/>
                <w:szCs w:val="20"/>
                <w:lang w:val="en-GB" w:eastAsia="zh-CN"/>
              </w:rPr>
            </w:pPr>
            <w:r w:rsidRPr="006A7D69">
              <w:rPr>
                <w:rFonts w:ascii="Arial" w:hAnsi="Arial" w:eastAsia="SimSun" w:cs="Arial"/>
                <w:sz w:val="20"/>
                <w:szCs w:val="20"/>
                <w:lang w:val="en-GB" w:eastAsia="zh-CN"/>
              </w:rPr>
              <w:t xml:space="preserve">The researcher is to notify </w:t>
            </w:r>
            <w:r w:rsidR="006A3262">
              <w:rPr>
                <w:rFonts w:ascii="Arial" w:hAnsi="Arial" w:eastAsia="SimSun" w:cs="Arial"/>
                <w:sz w:val="20"/>
                <w:szCs w:val="20"/>
                <w:lang w:val="en-GB" w:eastAsia="zh-CN"/>
              </w:rPr>
              <w:t>MWG</w:t>
            </w:r>
            <w:r w:rsidRPr="006A7D69">
              <w:rPr>
                <w:rFonts w:ascii="Arial" w:hAnsi="Arial" w:eastAsia="SimSun" w:cs="Arial"/>
                <w:sz w:val="20"/>
                <w:szCs w:val="20"/>
                <w:lang w:val="en-GB" w:eastAsia="zh-CN"/>
              </w:rPr>
              <w:t xml:space="preserve"> of any </w:t>
            </w:r>
            <w:r w:rsidRPr="006A7D69">
              <w:rPr>
                <w:rFonts w:ascii="Arial" w:hAnsi="Arial" w:eastAsia="SimSun" w:cs="Arial"/>
                <w:bCs/>
                <w:color w:val="000000"/>
                <w:sz w:val="20"/>
                <w:szCs w:val="20"/>
                <w:lang w:val="en-GB" w:eastAsia="zh-CN"/>
              </w:rPr>
              <w:t xml:space="preserve">commercial exploitation arising from the results of the funded project, in which case, a different set of conditions may be subjected, including without limitation conditions setting out joint ownership of Intellectual Property Rights between the researcher and </w:t>
            </w:r>
            <w:r w:rsidR="006A3262">
              <w:rPr>
                <w:rFonts w:ascii="Arial" w:hAnsi="Arial" w:eastAsia="SimSun" w:cs="Arial"/>
                <w:bCs/>
                <w:color w:val="000000"/>
                <w:sz w:val="20"/>
                <w:szCs w:val="20"/>
                <w:lang w:val="en-GB" w:eastAsia="zh-CN"/>
              </w:rPr>
              <w:t>MWG</w:t>
            </w:r>
            <w:r w:rsidRPr="006A7D69">
              <w:rPr>
                <w:rFonts w:ascii="Arial" w:hAnsi="Arial" w:eastAsia="SimSun" w:cs="Arial"/>
                <w:bCs/>
                <w:color w:val="000000"/>
                <w:sz w:val="20"/>
                <w:szCs w:val="20"/>
                <w:lang w:val="en-GB" w:eastAsia="zh-CN"/>
              </w:rPr>
              <w:t xml:space="preserve"> and/or the percentage in the proceeds of the commercial exploitation which </w:t>
            </w:r>
            <w:r w:rsidR="006A3262">
              <w:rPr>
                <w:rFonts w:ascii="Arial" w:hAnsi="Arial" w:eastAsia="SimSun" w:cs="Arial"/>
                <w:bCs/>
                <w:color w:val="000000"/>
                <w:sz w:val="20"/>
                <w:szCs w:val="20"/>
                <w:lang w:val="en-GB" w:eastAsia="zh-CN"/>
              </w:rPr>
              <w:t>MWG</w:t>
            </w:r>
            <w:r w:rsidRPr="006A7D69">
              <w:rPr>
                <w:rFonts w:ascii="Arial" w:hAnsi="Arial" w:eastAsia="SimSun" w:cs="Arial"/>
                <w:bCs/>
                <w:color w:val="000000"/>
                <w:sz w:val="20"/>
                <w:szCs w:val="20"/>
                <w:lang w:val="en-GB" w:eastAsia="zh-CN"/>
              </w:rPr>
              <w:t xml:space="preserve"> is to be entitled to.</w:t>
            </w:r>
          </w:p>
          <w:p w:rsidRPr="0066655D" w:rsidR="005223BF" w:rsidP="006A7D69" w:rsidRDefault="005223BF" w14:paraId="664EF955" w14:textId="77777777">
            <w:pPr>
              <w:spacing w:after="0" w:line="240" w:lineRule="auto"/>
              <w:ind w:left="720" w:right="510"/>
              <w:jc w:val="both"/>
              <w:rPr>
                <w:rFonts w:ascii="Arial" w:hAnsi="Arial" w:eastAsia="SimSun" w:cs="Arial"/>
                <w:bCs/>
                <w:color w:val="000000"/>
                <w:sz w:val="20"/>
                <w:szCs w:val="20"/>
                <w:lang w:val="en-GB" w:eastAsia="zh-CN"/>
              </w:rPr>
            </w:pPr>
          </w:p>
          <w:p w:rsidRPr="002A0282" w:rsidR="005223BF" w:rsidP="006A7D69" w:rsidRDefault="005223BF" w14:paraId="7EC02557" w14:textId="77777777">
            <w:pPr>
              <w:spacing w:after="0" w:line="240" w:lineRule="auto"/>
              <w:ind w:left="720" w:right="510" w:hanging="720"/>
              <w:rPr>
                <w:rFonts w:ascii="Arial" w:hAnsi="Arial" w:eastAsia="SimSun" w:cs="Arial"/>
                <w:b/>
                <w:sz w:val="20"/>
                <w:szCs w:val="20"/>
                <w:lang w:val="en-GB" w:eastAsia="zh-CN"/>
              </w:rPr>
            </w:pPr>
            <w:r>
              <w:rPr>
                <w:rFonts w:ascii="Arial" w:hAnsi="Arial" w:eastAsia="SimSun" w:cs="Arial"/>
                <w:b/>
                <w:sz w:val="20"/>
                <w:szCs w:val="20"/>
                <w:lang w:val="en-GB" w:eastAsia="zh-CN"/>
              </w:rPr>
              <w:t>5</w:t>
            </w:r>
            <w:r w:rsidRPr="002A0282">
              <w:rPr>
                <w:rFonts w:ascii="Arial" w:hAnsi="Arial" w:eastAsia="SimSun" w:cs="Arial"/>
                <w:b/>
                <w:sz w:val="20"/>
                <w:szCs w:val="20"/>
                <w:lang w:val="en-GB" w:eastAsia="zh-CN"/>
              </w:rPr>
              <w:t>. General</w:t>
            </w:r>
          </w:p>
          <w:p w:rsidRPr="006A7D69" w:rsidR="005223BF" w:rsidP="006A7D69" w:rsidRDefault="006A3262" w14:paraId="2C65774A" w14:textId="28261076">
            <w:pPr>
              <w:pStyle w:val="ListParagraph"/>
              <w:widowControl w:val="0"/>
              <w:numPr>
                <w:ilvl w:val="1"/>
                <w:numId w:val="10"/>
              </w:numPr>
              <w:spacing w:after="0" w:line="240" w:lineRule="auto"/>
              <w:ind w:left="1080" w:right="510"/>
              <w:jc w:val="both"/>
              <w:rPr>
                <w:rFonts w:ascii="Arial" w:hAnsi="Arial" w:eastAsia="SimSun" w:cs="Arial"/>
                <w:bCs/>
                <w:sz w:val="20"/>
                <w:szCs w:val="20"/>
                <w:lang w:val="en-GB" w:eastAsia="zh-CN"/>
              </w:rPr>
            </w:pPr>
            <w:r>
              <w:rPr>
                <w:rFonts w:ascii="Arial" w:hAnsi="Arial" w:eastAsia="SimSun" w:cs="Arial"/>
                <w:bCs/>
                <w:sz w:val="20"/>
                <w:szCs w:val="20"/>
                <w:lang w:val="en-GB" w:eastAsia="zh-CN"/>
              </w:rPr>
              <w:t>MWG</w:t>
            </w:r>
            <w:r w:rsidRPr="006A7D69" w:rsidR="005223BF">
              <w:rPr>
                <w:rFonts w:ascii="Arial" w:hAnsi="Arial" w:eastAsia="SimSun" w:cs="Arial"/>
                <w:bCs/>
                <w:sz w:val="20"/>
                <w:szCs w:val="20"/>
                <w:lang w:val="en-GB" w:eastAsia="zh-CN"/>
              </w:rPr>
              <w:t xml:space="preserve"> may cease funding immediately without further obligation in the event any of </w:t>
            </w:r>
            <w:r w:rsidRPr="006A7D69" w:rsidR="005223BF">
              <w:rPr>
                <w:rFonts w:ascii="Arial" w:hAnsi="Arial" w:eastAsia="SimSun" w:cs="Arial"/>
                <w:sz w:val="20"/>
                <w:szCs w:val="20"/>
                <w:lang w:val="en-GB" w:eastAsia="zh-CN"/>
              </w:rPr>
              <w:t xml:space="preserve">the </w:t>
            </w:r>
            <w:r w:rsidRPr="006A7D69" w:rsidR="005223BF">
              <w:rPr>
                <w:rFonts w:ascii="Arial" w:hAnsi="Arial" w:eastAsia="SimSun" w:cs="Arial"/>
                <w:sz w:val="20"/>
                <w:szCs w:val="20"/>
                <w:lang w:val="en-GB" w:eastAsia="zh-CN"/>
              </w:rPr>
              <w:lastRenderedPageBreak/>
              <w:t xml:space="preserve">conditions herein </w:t>
            </w:r>
            <w:r w:rsidRPr="006A7D69" w:rsidR="005223BF">
              <w:rPr>
                <w:rFonts w:ascii="Arial" w:hAnsi="Arial" w:eastAsia="SimSun" w:cs="Arial"/>
                <w:bCs/>
                <w:sz w:val="20"/>
                <w:szCs w:val="20"/>
                <w:lang w:val="en-GB" w:eastAsia="zh-CN"/>
              </w:rPr>
              <w:t xml:space="preserve">have not been complied with or remedied within thirty (30) calendar days of being requested to do so. If termination of funding occurs, </w:t>
            </w:r>
            <w:r>
              <w:rPr>
                <w:rFonts w:ascii="Arial" w:hAnsi="Arial" w:eastAsia="SimSun" w:cs="Arial"/>
                <w:bCs/>
                <w:sz w:val="20"/>
                <w:szCs w:val="20"/>
                <w:lang w:val="en-GB" w:eastAsia="zh-CN"/>
              </w:rPr>
              <w:t>MWG</w:t>
            </w:r>
            <w:r w:rsidRPr="006A7D69" w:rsidR="005223BF">
              <w:rPr>
                <w:rFonts w:ascii="Arial" w:hAnsi="Arial" w:eastAsia="SimSun" w:cs="Arial"/>
                <w:bCs/>
                <w:sz w:val="20"/>
                <w:szCs w:val="20"/>
                <w:lang w:val="en-GB" w:eastAsia="zh-CN"/>
              </w:rPr>
              <w:t xml:space="preserve"> reserves the right to recover funds in part or full and/or all rights in any works created by the researcher as a result of the funding.</w:t>
            </w:r>
          </w:p>
          <w:p w:rsidRPr="006A7D69" w:rsidR="005223BF" w:rsidP="006A7D69" w:rsidRDefault="006A3262" w14:paraId="4B9E0EF3" w14:textId="3A51A4B4">
            <w:pPr>
              <w:pStyle w:val="ListParagraph"/>
              <w:widowControl w:val="0"/>
              <w:numPr>
                <w:ilvl w:val="1"/>
                <w:numId w:val="10"/>
              </w:numPr>
              <w:spacing w:after="0" w:line="240" w:lineRule="auto"/>
              <w:ind w:left="1080" w:right="510"/>
              <w:jc w:val="both"/>
              <w:rPr>
                <w:rFonts w:ascii="Arial" w:hAnsi="Arial" w:eastAsia="SimSun" w:cs="Arial"/>
                <w:sz w:val="20"/>
                <w:szCs w:val="20"/>
                <w:lang w:val="en-GB" w:eastAsia="zh-CN"/>
              </w:rPr>
            </w:pPr>
            <w:r>
              <w:rPr>
                <w:rFonts w:ascii="Arial" w:hAnsi="Arial" w:eastAsia="SimSun" w:cs="Arial"/>
                <w:sz w:val="20"/>
                <w:szCs w:val="20"/>
                <w:lang w:val="en-GB" w:eastAsia="zh-CN"/>
              </w:rPr>
              <w:t>MWG</w:t>
            </w:r>
            <w:r w:rsidRPr="006A7D69" w:rsidR="005223BF">
              <w:rPr>
                <w:rFonts w:ascii="Arial" w:hAnsi="Arial" w:eastAsia="SimSun" w:cs="Arial"/>
                <w:sz w:val="20"/>
                <w:szCs w:val="20"/>
                <w:lang w:val="en-GB" w:eastAsia="zh-CN"/>
              </w:rPr>
              <w:t xml:space="preserve"> reserves the right to amend these conditions at its absolute discretion.  Any change will be notified in writing to the researcher and/or on </w:t>
            </w:r>
            <w:r>
              <w:rPr>
                <w:rFonts w:ascii="Arial" w:hAnsi="Arial" w:eastAsia="SimSun" w:cs="Arial"/>
                <w:sz w:val="20"/>
                <w:szCs w:val="20"/>
                <w:lang w:val="en-GB" w:eastAsia="zh-CN"/>
              </w:rPr>
              <w:t>MWG</w:t>
            </w:r>
            <w:r w:rsidRPr="006A7D69" w:rsidR="005223BF">
              <w:rPr>
                <w:rFonts w:ascii="Arial" w:hAnsi="Arial" w:eastAsia="SimSun" w:cs="Arial"/>
                <w:sz w:val="20"/>
                <w:szCs w:val="20"/>
                <w:lang w:val="en-GB" w:eastAsia="zh-CN"/>
              </w:rPr>
              <w:t xml:space="preserve">’ website. </w:t>
            </w:r>
          </w:p>
          <w:p w:rsidRPr="006A7D69" w:rsidR="005223BF" w:rsidP="006A7D69" w:rsidRDefault="005223BF" w14:paraId="09B05B8B" w14:textId="77777777">
            <w:pPr>
              <w:pStyle w:val="ListParagraph"/>
              <w:widowControl w:val="0"/>
              <w:numPr>
                <w:ilvl w:val="1"/>
                <w:numId w:val="10"/>
              </w:numPr>
              <w:spacing w:before="100" w:beforeAutospacing="1" w:after="100" w:afterAutospacing="1" w:line="240" w:lineRule="auto"/>
              <w:ind w:left="1080" w:right="510"/>
              <w:jc w:val="both"/>
              <w:rPr>
                <w:rFonts w:ascii="Arial" w:hAnsi="Arial" w:eastAsia="SimSun" w:cs="Arial"/>
                <w:sz w:val="20"/>
                <w:szCs w:val="20"/>
                <w:lang w:val="en-GB" w:eastAsia="zh-CN"/>
              </w:rPr>
            </w:pPr>
            <w:r w:rsidRPr="006A7D69">
              <w:rPr>
                <w:rFonts w:ascii="Arial" w:hAnsi="Arial" w:eastAsia="SimSun" w:cs="Arial"/>
                <w:sz w:val="20"/>
                <w:szCs w:val="20"/>
                <w:lang w:val="en-GB" w:eastAsia="zh-CN"/>
              </w:rPr>
              <w:t>These conditions shall be governed by the laws of Singapore.  All disputes or differences relating to the assistance and these conditions will be subject to the exclusive jurisdiction of the courts of Singapore.</w:t>
            </w:r>
          </w:p>
          <w:p w:rsidRPr="006A7D69" w:rsidR="005223BF" w:rsidP="006A7D69" w:rsidRDefault="006A3262" w14:paraId="4DB4A01D" w14:textId="0C21A34F">
            <w:pPr>
              <w:pStyle w:val="ListParagraph"/>
              <w:widowControl w:val="0"/>
              <w:numPr>
                <w:ilvl w:val="1"/>
                <w:numId w:val="10"/>
              </w:numPr>
              <w:spacing w:after="0" w:line="240" w:lineRule="auto"/>
              <w:ind w:left="1080" w:right="510"/>
              <w:jc w:val="both"/>
              <w:rPr>
                <w:rFonts w:ascii="Arial" w:hAnsi="Arial" w:eastAsia="SimSun" w:cs="Arial"/>
                <w:sz w:val="20"/>
                <w:szCs w:val="20"/>
                <w:lang w:val="en-GB" w:eastAsia="zh-CN"/>
              </w:rPr>
            </w:pPr>
            <w:bookmarkStart w:name="_Hlk510705547" w:id="60"/>
            <w:r>
              <w:rPr>
                <w:rFonts w:ascii="Arial" w:hAnsi="Arial" w:eastAsia="SimSun" w:cs="Arial"/>
                <w:sz w:val="20"/>
                <w:szCs w:val="20"/>
                <w:lang w:val="en-GB" w:eastAsia="zh-CN"/>
              </w:rPr>
              <w:t>MWG</w:t>
            </w:r>
            <w:r w:rsidRPr="006A7D69" w:rsidR="005223BF">
              <w:rPr>
                <w:rFonts w:ascii="Arial" w:hAnsi="Arial" w:eastAsia="SimSun" w:cs="Arial"/>
                <w:sz w:val="20"/>
                <w:szCs w:val="20"/>
                <w:lang w:val="en-GB" w:eastAsia="zh-CN"/>
              </w:rPr>
              <w:t xml:space="preserve"> reserves the right to immediately terminate any agreement that it may have with you at any point in time in the event that you, your organisation(s) and/or any other person, programme or initiative connected to you or your organisation(s) becomes associated with any media reports (traditional, social or otherwise) that may unfavourably impact </w:t>
            </w:r>
            <w:r>
              <w:rPr>
                <w:rFonts w:ascii="Arial" w:hAnsi="Arial" w:eastAsia="SimSun" w:cs="Arial"/>
                <w:sz w:val="20"/>
                <w:szCs w:val="20"/>
                <w:lang w:val="en-GB" w:eastAsia="zh-CN"/>
              </w:rPr>
              <w:t>MWG</w:t>
            </w:r>
            <w:r w:rsidRPr="006A7D69" w:rsidR="005223BF">
              <w:rPr>
                <w:rFonts w:ascii="Arial" w:hAnsi="Arial" w:eastAsia="SimSun" w:cs="Arial"/>
                <w:sz w:val="20"/>
                <w:szCs w:val="20"/>
                <w:lang w:val="en-GB" w:eastAsia="zh-CN"/>
              </w:rPr>
              <w:t xml:space="preserve">’ reputation by its association with you, your organisation(s) and/or any other person, programme or initiative connected to you or your organisation(s). Prior to serving termination notice, </w:t>
            </w:r>
            <w:r>
              <w:rPr>
                <w:rFonts w:ascii="Arial" w:hAnsi="Arial" w:eastAsia="SimSun" w:cs="Arial"/>
                <w:sz w:val="20"/>
                <w:szCs w:val="20"/>
                <w:lang w:val="en-GB" w:eastAsia="zh-CN"/>
              </w:rPr>
              <w:t>MWG</w:t>
            </w:r>
            <w:r w:rsidRPr="006A7D69" w:rsidR="005223BF">
              <w:rPr>
                <w:rFonts w:ascii="Arial" w:hAnsi="Arial" w:eastAsia="SimSun" w:cs="Arial"/>
                <w:sz w:val="20"/>
                <w:szCs w:val="20"/>
                <w:lang w:val="en-GB" w:eastAsia="zh-CN"/>
              </w:rPr>
              <w:t xml:space="preserve"> shall at the earliest opportunity discuss with you its concerns with a view to address the best interests of </w:t>
            </w:r>
            <w:r>
              <w:rPr>
                <w:rFonts w:ascii="Arial" w:hAnsi="Arial" w:eastAsia="SimSun" w:cs="Arial"/>
                <w:sz w:val="20"/>
                <w:szCs w:val="20"/>
                <w:lang w:val="en-GB" w:eastAsia="zh-CN"/>
              </w:rPr>
              <w:t>MWG</w:t>
            </w:r>
            <w:r w:rsidRPr="006A7D69" w:rsidR="005223BF">
              <w:rPr>
                <w:rFonts w:ascii="Arial" w:hAnsi="Arial" w:eastAsia="SimSun" w:cs="Arial"/>
                <w:sz w:val="20"/>
                <w:szCs w:val="20"/>
                <w:lang w:val="en-GB" w:eastAsia="zh-CN"/>
              </w:rPr>
              <w:t>.</w:t>
            </w:r>
          </w:p>
          <w:p w:rsidRPr="006A7D69" w:rsidR="005223BF" w:rsidP="006A7D69" w:rsidRDefault="005223BF" w14:paraId="256F505A" w14:textId="7460266A">
            <w:pPr>
              <w:pStyle w:val="ListParagraph"/>
              <w:widowControl w:val="0"/>
              <w:numPr>
                <w:ilvl w:val="1"/>
                <w:numId w:val="10"/>
              </w:numPr>
              <w:spacing w:after="0" w:line="240" w:lineRule="auto"/>
              <w:ind w:left="1080" w:right="510"/>
              <w:jc w:val="both"/>
              <w:rPr>
                <w:rFonts w:ascii="Arial" w:hAnsi="Arial" w:eastAsia="SimSun" w:cs="Arial"/>
                <w:sz w:val="20"/>
                <w:szCs w:val="20"/>
                <w:lang w:val="en-GB" w:eastAsia="zh-CN"/>
              </w:rPr>
            </w:pPr>
            <w:r w:rsidRPr="006A7D69">
              <w:rPr>
                <w:rFonts w:ascii="Arial" w:hAnsi="Arial" w:eastAsia="SimSun" w:cs="Arial"/>
                <w:sz w:val="20"/>
                <w:szCs w:val="20"/>
                <w:lang w:val="en-GB" w:eastAsia="zh-CN"/>
              </w:rPr>
              <w:t xml:space="preserve">In the event that more than 10% of the samples in a research project comes from </w:t>
            </w:r>
            <w:r w:rsidR="006A3262">
              <w:rPr>
                <w:rFonts w:ascii="Arial" w:hAnsi="Arial" w:eastAsia="SimSun" w:cs="Arial"/>
                <w:sz w:val="20"/>
                <w:szCs w:val="20"/>
                <w:lang w:val="en-GB" w:eastAsia="zh-CN"/>
              </w:rPr>
              <w:t>MWG</w:t>
            </w:r>
            <w:r w:rsidRPr="006A7D69">
              <w:rPr>
                <w:rFonts w:ascii="Arial" w:hAnsi="Arial" w:eastAsia="SimSun" w:cs="Arial"/>
                <w:sz w:val="20"/>
                <w:szCs w:val="20"/>
                <w:lang w:val="en-GB" w:eastAsia="zh-CN"/>
              </w:rPr>
              <w:t xml:space="preserve">, the option to contribute to the publication as an author must be offered to at least one </w:t>
            </w:r>
            <w:r w:rsidR="006A3262">
              <w:rPr>
                <w:rFonts w:ascii="Arial" w:hAnsi="Arial" w:eastAsia="SimSun" w:cs="Arial"/>
                <w:sz w:val="20"/>
                <w:szCs w:val="20"/>
                <w:lang w:val="en-GB" w:eastAsia="zh-CN"/>
              </w:rPr>
              <w:t>MWG</w:t>
            </w:r>
            <w:r w:rsidRPr="006A7D69">
              <w:rPr>
                <w:rFonts w:ascii="Arial" w:hAnsi="Arial" w:eastAsia="SimSun" w:cs="Arial"/>
                <w:sz w:val="20"/>
                <w:szCs w:val="20"/>
                <w:lang w:val="en-GB" w:eastAsia="zh-CN"/>
              </w:rPr>
              <w:t xml:space="preserve"> staff member.</w:t>
            </w:r>
          </w:p>
          <w:p w:rsidRPr="0066655D" w:rsidR="005223BF" w:rsidP="006A7D69" w:rsidRDefault="005223BF" w14:paraId="3A6A620A" w14:textId="77777777">
            <w:pPr>
              <w:widowControl w:val="0"/>
              <w:spacing w:after="0" w:line="240" w:lineRule="auto"/>
              <w:ind w:left="720" w:right="510"/>
              <w:jc w:val="both"/>
              <w:rPr>
                <w:rFonts w:ascii="Arial" w:hAnsi="Arial" w:eastAsia="SimSun" w:cs="Arial"/>
                <w:color w:val="FF0000"/>
                <w:sz w:val="20"/>
                <w:szCs w:val="20"/>
                <w:lang w:val="en-GB" w:eastAsia="zh-CN"/>
              </w:rPr>
            </w:pPr>
          </w:p>
          <w:bookmarkEnd w:id="60"/>
          <w:p w:rsidRPr="002A0282" w:rsidR="005223BF" w:rsidP="006A7D69" w:rsidRDefault="005223BF" w14:paraId="1E3FEF34" w14:textId="77777777">
            <w:pPr>
              <w:spacing w:after="0" w:line="240" w:lineRule="auto"/>
              <w:ind w:left="720" w:right="510" w:hanging="720"/>
              <w:rPr>
                <w:rFonts w:ascii="Arial" w:hAnsi="Arial" w:eastAsia="SimSun" w:cs="Arial"/>
                <w:b/>
                <w:sz w:val="20"/>
                <w:szCs w:val="20"/>
                <w:lang w:val="en-GB" w:eastAsia="zh-CN"/>
              </w:rPr>
            </w:pPr>
            <w:r>
              <w:rPr>
                <w:rFonts w:ascii="Arial" w:hAnsi="Arial" w:eastAsia="SimSun" w:cs="Arial"/>
                <w:b/>
                <w:sz w:val="20"/>
                <w:szCs w:val="20"/>
                <w:lang w:val="en-GB" w:eastAsia="zh-CN"/>
              </w:rPr>
              <w:t>6</w:t>
            </w:r>
            <w:r w:rsidRPr="002A0282">
              <w:rPr>
                <w:rFonts w:ascii="Arial" w:hAnsi="Arial" w:eastAsia="SimSun" w:cs="Arial"/>
                <w:b/>
                <w:sz w:val="20"/>
                <w:szCs w:val="20"/>
                <w:lang w:val="en-GB" w:eastAsia="zh-CN"/>
              </w:rPr>
              <w:t>. Collection of Personal Data</w:t>
            </w:r>
          </w:p>
          <w:p w:rsidRPr="001C4A55" w:rsidR="005223BF" w:rsidP="006A7D69" w:rsidRDefault="005223BF" w14:paraId="15C86201" w14:textId="77777777">
            <w:pPr>
              <w:widowControl w:val="0"/>
              <w:numPr>
                <w:ilvl w:val="0"/>
                <w:numId w:val="5"/>
              </w:numPr>
              <w:spacing w:after="0" w:line="240" w:lineRule="auto"/>
              <w:ind w:right="510"/>
              <w:jc w:val="both"/>
              <w:rPr>
                <w:rFonts w:ascii="Arial" w:hAnsi="Arial" w:eastAsia="SimSun" w:cs="Arial"/>
                <w:bCs/>
                <w:vanish/>
                <w:sz w:val="20"/>
                <w:szCs w:val="20"/>
                <w:lang w:val="en-GB" w:eastAsia="zh-CN"/>
              </w:rPr>
            </w:pPr>
            <w:commentRangeStart w:id="61"/>
          </w:p>
          <w:p w:rsidRPr="001C4A55" w:rsidR="005223BF" w:rsidP="006A7D69" w:rsidRDefault="005223BF" w14:paraId="4364781C" w14:textId="77777777">
            <w:pPr>
              <w:widowControl w:val="0"/>
              <w:numPr>
                <w:ilvl w:val="0"/>
                <w:numId w:val="5"/>
              </w:numPr>
              <w:spacing w:after="0" w:line="240" w:lineRule="auto"/>
              <w:ind w:right="510"/>
              <w:jc w:val="both"/>
              <w:rPr>
                <w:rFonts w:ascii="Arial" w:hAnsi="Arial" w:eastAsia="SimSun" w:cs="Arial"/>
                <w:bCs/>
                <w:vanish/>
                <w:sz w:val="20"/>
                <w:szCs w:val="20"/>
                <w:lang w:val="en-GB" w:eastAsia="zh-CN"/>
              </w:rPr>
            </w:pPr>
            <w:commentRangeEnd w:id="61"/>
            <w:r>
              <w:rPr>
                <w:rFonts w:ascii="Times New Roman" w:hAnsi="Times New Roman" w:eastAsia="SimSun" w:cs="Times New Roman"/>
                <w:sz w:val="16"/>
                <w:szCs w:val="16"/>
                <w:lang w:val="en-GB" w:eastAsia="zh-CN"/>
              </w:rPr>
              <w:commentReference w:id="61"/>
            </w:r>
          </w:p>
          <w:p w:rsidRPr="001C4A55" w:rsidR="005223BF" w:rsidP="006A7D69" w:rsidRDefault="005223BF" w14:paraId="0060A969" w14:textId="77777777">
            <w:pPr>
              <w:widowControl w:val="0"/>
              <w:numPr>
                <w:ilvl w:val="0"/>
                <w:numId w:val="5"/>
              </w:numPr>
              <w:spacing w:after="0" w:line="240" w:lineRule="auto"/>
              <w:ind w:right="510"/>
              <w:jc w:val="both"/>
              <w:rPr>
                <w:rFonts w:ascii="Arial" w:hAnsi="Arial" w:eastAsia="SimSun" w:cs="Arial"/>
                <w:bCs/>
                <w:vanish/>
                <w:sz w:val="20"/>
                <w:szCs w:val="20"/>
                <w:lang w:val="en-GB" w:eastAsia="zh-CN"/>
              </w:rPr>
            </w:pPr>
          </w:p>
          <w:p w:rsidRPr="002A0282" w:rsidR="005223BF" w:rsidP="006A7D69" w:rsidRDefault="006A3262" w14:paraId="174FCF74" w14:textId="23903C9B">
            <w:pPr>
              <w:widowControl w:val="0"/>
              <w:numPr>
                <w:ilvl w:val="1"/>
                <w:numId w:val="5"/>
              </w:numPr>
              <w:tabs>
                <w:tab w:val="num" w:pos="1760"/>
              </w:tabs>
              <w:spacing w:after="0" w:line="240" w:lineRule="auto"/>
              <w:ind w:left="1071" w:right="510"/>
              <w:jc w:val="both"/>
              <w:rPr>
                <w:rFonts w:ascii="Arial" w:hAnsi="Arial" w:eastAsia="SimSun" w:cs="Arial"/>
                <w:sz w:val="20"/>
                <w:szCs w:val="20"/>
                <w:lang w:val="en-GB" w:eastAsia="zh-CN"/>
              </w:rPr>
            </w:pPr>
            <w:r>
              <w:rPr>
                <w:rFonts w:ascii="Arial" w:hAnsi="Arial" w:eastAsia="SimSun" w:cs="Arial"/>
                <w:bCs/>
                <w:sz w:val="20"/>
                <w:szCs w:val="20"/>
                <w:lang w:val="en-GB" w:eastAsia="zh-CN"/>
              </w:rPr>
              <w:t>MWG</w:t>
            </w:r>
            <w:r w:rsidRPr="002A0282" w:rsidR="005223BF">
              <w:rPr>
                <w:rFonts w:ascii="Arial" w:hAnsi="Arial" w:eastAsia="SimSun" w:cs="Arial"/>
                <w:bCs/>
                <w:sz w:val="20"/>
                <w:szCs w:val="20"/>
                <w:lang w:val="en-GB" w:eastAsia="zh-CN"/>
              </w:rPr>
              <w:t xml:space="preserve"> and/or its subsidiaries, affiliated and associated companies recognize the importance of an individual privacy and Personal Data. </w:t>
            </w:r>
            <w:r>
              <w:rPr>
                <w:rFonts w:ascii="Arial" w:hAnsi="Arial" w:eastAsia="SimSun" w:cs="Arial"/>
                <w:bCs/>
                <w:sz w:val="20"/>
                <w:szCs w:val="20"/>
                <w:lang w:val="en-GB" w:eastAsia="zh-CN"/>
              </w:rPr>
              <w:t>MWG</w:t>
            </w:r>
            <w:r w:rsidRPr="002A0282" w:rsidR="005223BF">
              <w:rPr>
                <w:rFonts w:ascii="Arial" w:hAnsi="Arial" w:eastAsia="SimSun" w:cs="Arial"/>
                <w:bCs/>
                <w:sz w:val="20"/>
                <w:szCs w:val="20"/>
                <w:lang w:val="en-GB" w:eastAsia="zh-CN"/>
              </w:rPr>
              <w:t xml:space="preserve">’ data protection policy found on </w:t>
            </w:r>
            <w:r>
              <w:rPr>
                <w:rFonts w:ascii="Arial" w:hAnsi="Arial" w:eastAsia="SimSun" w:cs="Arial"/>
                <w:bCs/>
                <w:sz w:val="20"/>
                <w:szCs w:val="20"/>
                <w:lang w:val="en-GB" w:eastAsia="zh-CN"/>
              </w:rPr>
              <w:t>MWG</w:t>
            </w:r>
            <w:r w:rsidRPr="002A0282" w:rsidR="005223BF">
              <w:rPr>
                <w:rFonts w:ascii="Arial" w:hAnsi="Arial" w:eastAsia="SimSun" w:cs="Arial"/>
                <w:bCs/>
                <w:sz w:val="20"/>
                <w:szCs w:val="20"/>
                <w:lang w:val="en-GB" w:eastAsia="zh-CN"/>
              </w:rPr>
              <w:t>’ website ("</w:t>
            </w:r>
            <w:r w:rsidRPr="002A0282" w:rsidR="005223BF">
              <w:rPr>
                <w:rFonts w:ascii="Arial" w:hAnsi="Arial" w:eastAsia="SimSun" w:cs="Arial"/>
                <w:b/>
                <w:bCs/>
                <w:sz w:val="20"/>
                <w:szCs w:val="20"/>
                <w:lang w:val="en-GB" w:eastAsia="zh-CN"/>
              </w:rPr>
              <w:t>Data Protection Policy</w:t>
            </w:r>
            <w:r w:rsidRPr="002A0282" w:rsidR="005223BF">
              <w:rPr>
                <w:rFonts w:ascii="Arial" w:hAnsi="Arial" w:eastAsia="SimSun" w:cs="Arial"/>
                <w:bCs/>
                <w:sz w:val="20"/>
                <w:szCs w:val="20"/>
                <w:lang w:val="en-GB" w:eastAsia="zh-CN"/>
              </w:rPr>
              <w:t xml:space="preserve">") outlines how </w:t>
            </w:r>
            <w:r>
              <w:rPr>
                <w:rFonts w:ascii="Arial" w:hAnsi="Arial" w:eastAsia="SimSun" w:cs="Arial"/>
                <w:bCs/>
                <w:sz w:val="20"/>
                <w:szCs w:val="20"/>
                <w:lang w:val="en-GB" w:eastAsia="zh-CN"/>
              </w:rPr>
              <w:t>MWG</w:t>
            </w:r>
            <w:r w:rsidRPr="002A0282" w:rsidR="005223BF">
              <w:rPr>
                <w:rFonts w:ascii="Arial" w:hAnsi="Arial" w:eastAsia="SimSun" w:cs="Arial"/>
                <w:bCs/>
                <w:sz w:val="20"/>
                <w:szCs w:val="20"/>
                <w:lang w:val="en-GB" w:eastAsia="zh-CN"/>
              </w:rPr>
              <w:t xml:space="preserve"> manages the Personal Data which is subject to Personal Data Protection Act 2012 in Singapore (the “</w:t>
            </w:r>
            <w:r w:rsidRPr="002A0282" w:rsidR="005223BF">
              <w:rPr>
                <w:rFonts w:ascii="Arial" w:hAnsi="Arial" w:eastAsia="SimSun" w:cs="Arial"/>
                <w:b/>
                <w:bCs/>
                <w:sz w:val="20"/>
                <w:szCs w:val="20"/>
                <w:lang w:val="en-GB" w:eastAsia="zh-CN"/>
              </w:rPr>
              <w:t>Act</w:t>
            </w:r>
            <w:r w:rsidRPr="002A0282" w:rsidR="005223BF">
              <w:rPr>
                <w:rFonts w:ascii="Arial" w:hAnsi="Arial" w:eastAsia="SimSun" w:cs="Arial"/>
                <w:bCs/>
                <w:sz w:val="20"/>
                <w:szCs w:val="20"/>
                <w:lang w:val="en-GB" w:eastAsia="zh-CN"/>
              </w:rPr>
              <w:t xml:space="preserve">”). By submitting information to us, communicating with us, or signing up for any products and/or services offered by </w:t>
            </w:r>
            <w:r>
              <w:rPr>
                <w:rFonts w:ascii="Arial" w:hAnsi="Arial" w:eastAsia="SimSun" w:cs="Arial"/>
                <w:bCs/>
                <w:sz w:val="20"/>
                <w:szCs w:val="20"/>
                <w:lang w:val="en-GB" w:eastAsia="zh-CN"/>
              </w:rPr>
              <w:t>MWG</w:t>
            </w:r>
            <w:r w:rsidRPr="002A0282" w:rsidR="005223BF">
              <w:rPr>
                <w:rFonts w:ascii="Arial" w:hAnsi="Arial" w:eastAsia="SimSun" w:cs="Arial"/>
                <w:bCs/>
                <w:sz w:val="20"/>
                <w:szCs w:val="20"/>
                <w:lang w:val="en-GB" w:eastAsia="zh-CN"/>
              </w:rPr>
              <w:t xml:space="preserve">, you agree and consent for </w:t>
            </w:r>
            <w:r>
              <w:rPr>
                <w:rFonts w:ascii="Arial" w:hAnsi="Arial" w:eastAsia="SimSun" w:cs="Arial"/>
                <w:bCs/>
                <w:sz w:val="20"/>
                <w:szCs w:val="20"/>
                <w:lang w:val="en-GB" w:eastAsia="zh-CN"/>
              </w:rPr>
              <w:t>MWG</w:t>
            </w:r>
            <w:r w:rsidRPr="002A0282" w:rsidR="005223BF">
              <w:rPr>
                <w:rFonts w:ascii="Arial" w:hAnsi="Arial" w:eastAsia="SimSun" w:cs="Arial"/>
                <w:bCs/>
                <w:sz w:val="20"/>
                <w:szCs w:val="20"/>
                <w:lang w:val="en-GB" w:eastAsia="zh-CN"/>
              </w:rPr>
              <w:t xml:space="preserve"> collecting, using, disclosing and sharing amongst ourselves your Personal Data, and disclosing such Personal Data to the </w:t>
            </w:r>
            <w:r>
              <w:rPr>
                <w:rFonts w:ascii="Arial" w:hAnsi="Arial" w:eastAsia="SimSun" w:cs="Arial"/>
                <w:bCs/>
                <w:sz w:val="20"/>
                <w:szCs w:val="20"/>
                <w:lang w:val="en-GB" w:eastAsia="zh-CN"/>
              </w:rPr>
              <w:t>MWG</w:t>
            </w:r>
            <w:r w:rsidRPr="002A0282" w:rsidR="005223BF">
              <w:rPr>
                <w:rFonts w:ascii="Arial" w:hAnsi="Arial" w:eastAsia="SimSun" w:cs="Arial"/>
                <w:bCs/>
                <w:sz w:val="20"/>
                <w:szCs w:val="20"/>
                <w:lang w:val="en-GB" w:eastAsia="zh-CN"/>
              </w:rPr>
              <w:t xml:space="preserve">' related corporations, indirect parent companies, authorised service providers and relevant third parties in the manner set forth in the Data Protection Policy. For more information, please refer to our Data Protection Policy at </w:t>
            </w:r>
            <w:hyperlink w:history="1" r:id="rId14">
              <w:r w:rsidRPr="002A0282" w:rsidR="005223BF">
                <w:rPr>
                  <w:rFonts w:ascii="Arial" w:hAnsi="Arial" w:eastAsia="SimSun" w:cs="Arial"/>
                  <w:bCs/>
                  <w:sz w:val="20"/>
                  <w:szCs w:val="20"/>
                  <w:lang w:val="en-GB" w:eastAsia="zh-CN"/>
                </w:rPr>
                <w:t>http://www.</w:t>
              </w:r>
              <w:r>
                <w:rPr>
                  <w:rFonts w:ascii="Arial" w:hAnsi="Arial" w:eastAsia="SimSun" w:cs="Arial"/>
                  <w:bCs/>
                  <w:sz w:val="20"/>
                  <w:szCs w:val="20"/>
                  <w:lang w:val="en-GB" w:eastAsia="zh-CN"/>
                </w:rPr>
                <w:t>MWG</w:t>
              </w:r>
              <w:r w:rsidRPr="002A0282" w:rsidR="005223BF">
                <w:rPr>
                  <w:rFonts w:ascii="Arial" w:hAnsi="Arial" w:eastAsia="SimSun" w:cs="Arial"/>
                  <w:bCs/>
                  <w:sz w:val="20"/>
                  <w:szCs w:val="20"/>
                  <w:lang w:val="en-GB" w:eastAsia="zh-CN"/>
                </w:rPr>
                <w:t>.com.sg/policies-data-protection.html</w:t>
              </w:r>
            </w:hyperlink>
            <w:r w:rsidRPr="002A0282" w:rsidR="005223BF">
              <w:rPr>
                <w:rFonts w:ascii="Arial" w:hAnsi="Arial" w:eastAsia="SimSun" w:cs="Arial"/>
                <w:bCs/>
                <w:sz w:val="20"/>
                <w:szCs w:val="20"/>
                <w:lang w:val="en-GB" w:eastAsia="zh-CN"/>
              </w:rPr>
              <w:t>.</w:t>
            </w:r>
          </w:p>
          <w:p w:rsidRPr="002A0282" w:rsidR="005223BF" w:rsidP="006A7D69" w:rsidRDefault="005223BF" w14:paraId="6BD6525B" w14:textId="77777777">
            <w:pPr>
              <w:widowControl w:val="0"/>
              <w:numPr>
                <w:ilvl w:val="1"/>
                <w:numId w:val="5"/>
              </w:numPr>
              <w:spacing w:after="0" w:line="240" w:lineRule="auto"/>
              <w:ind w:left="1071" w:right="510"/>
              <w:jc w:val="both"/>
              <w:rPr>
                <w:rFonts w:ascii="Arial" w:hAnsi="Arial" w:eastAsia="SimSun" w:cs="Arial"/>
                <w:sz w:val="20"/>
                <w:szCs w:val="20"/>
                <w:lang w:val="en-GB" w:eastAsia="zh-CN"/>
              </w:rPr>
            </w:pPr>
            <w:r w:rsidRPr="002A0282">
              <w:rPr>
                <w:rFonts w:ascii="Arial" w:hAnsi="Arial" w:eastAsia="SimSun" w:cs="Arial"/>
                <w:bCs/>
                <w:sz w:val="20"/>
                <w:szCs w:val="20"/>
                <w:lang w:val="en-GB" w:eastAsia="zh-CN"/>
              </w:rPr>
              <w:t>“</w:t>
            </w:r>
            <w:r w:rsidRPr="002A0282">
              <w:rPr>
                <w:rFonts w:ascii="Arial" w:hAnsi="Arial" w:eastAsia="SimSun" w:cs="Arial"/>
                <w:b/>
                <w:bCs/>
                <w:sz w:val="20"/>
                <w:szCs w:val="20"/>
                <w:lang w:val="en-GB" w:eastAsia="zh-CN"/>
              </w:rPr>
              <w:t>Personal Data</w:t>
            </w:r>
            <w:r w:rsidRPr="002A0282">
              <w:rPr>
                <w:rFonts w:ascii="Arial" w:hAnsi="Arial" w:eastAsia="SimSun" w:cs="Arial"/>
                <w:bCs/>
                <w:sz w:val="20"/>
                <w:szCs w:val="20"/>
                <w:lang w:val="en-GB" w:eastAsia="zh-CN"/>
              </w:rPr>
              <w:t>” shall bear the meaning given to it by the Act.</w:t>
            </w:r>
          </w:p>
          <w:p w:rsidRPr="002A0282" w:rsidR="005223BF" w:rsidP="006A7D69" w:rsidRDefault="005223BF" w14:paraId="182264A1" w14:textId="77777777">
            <w:pPr>
              <w:widowControl w:val="0"/>
              <w:numPr>
                <w:ilvl w:val="1"/>
                <w:numId w:val="5"/>
              </w:numPr>
              <w:spacing w:after="0" w:line="240" w:lineRule="auto"/>
              <w:ind w:left="1071" w:right="510"/>
              <w:jc w:val="both"/>
              <w:rPr>
                <w:rFonts w:ascii="Arial" w:hAnsi="Arial" w:eastAsia="SimSun" w:cs="Arial"/>
                <w:sz w:val="20"/>
                <w:szCs w:val="20"/>
                <w:lang w:val="en-GB" w:eastAsia="zh-CN"/>
              </w:rPr>
            </w:pPr>
            <w:r w:rsidRPr="002A0282">
              <w:rPr>
                <w:rFonts w:ascii="Arial" w:hAnsi="Arial" w:eastAsia="SimSun" w:cs="Arial"/>
                <w:bCs/>
                <w:sz w:val="20"/>
                <w:szCs w:val="20"/>
                <w:lang w:val="en-GB" w:eastAsia="zh-CN"/>
              </w:rPr>
              <w:t>We may collect, use and disclose your Personal Data for any or all of the following purposes:</w:t>
            </w:r>
          </w:p>
          <w:p w:rsidRPr="002A0282" w:rsidR="005223BF" w:rsidP="006A7D69" w:rsidRDefault="005223BF" w14:paraId="7A7B2C02" w14:textId="77777777">
            <w:pPr>
              <w:widowControl w:val="0"/>
              <w:numPr>
                <w:ilvl w:val="2"/>
                <w:numId w:val="5"/>
              </w:numPr>
              <w:tabs>
                <w:tab w:val="clear" w:pos="2423"/>
              </w:tabs>
              <w:spacing w:after="0" w:line="240" w:lineRule="auto"/>
              <w:ind w:left="1596" w:right="510" w:hanging="567"/>
              <w:jc w:val="both"/>
              <w:rPr>
                <w:rFonts w:ascii="Arial" w:hAnsi="Arial" w:eastAsia="SimSun" w:cs="Arial"/>
                <w:sz w:val="20"/>
                <w:szCs w:val="20"/>
                <w:lang w:val="en-GB" w:eastAsia="zh-CN"/>
              </w:rPr>
            </w:pPr>
            <w:r w:rsidRPr="002A0282">
              <w:rPr>
                <w:rFonts w:ascii="Arial" w:hAnsi="Arial" w:eastAsia="SimSun" w:cs="Arial"/>
                <w:sz w:val="20"/>
                <w:szCs w:val="20"/>
                <w:lang w:val="en-GB" w:eastAsia="zh-CN"/>
              </w:rPr>
              <w:t>performing obligations in the course of or in connection with our provision of the goods and/or services requested by you;</w:t>
            </w:r>
          </w:p>
          <w:p w:rsidRPr="002A0282" w:rsidR="005223BF" w:rsidP="006A7D69" w:rsidRDefault="005223BF" w14:paraId="6254396B" w14:textId="77777777">
            <w:pPr>
              <w:widowControl w:val="0"/>
              <w:numPr>
                <w:ilvl w:val="2"/>
                <w:numId w:val="5"/>
              </w:numPr>
              <w:tabs>
                <w:tab w:val="clear" w:pos="2423"/>
              </w:tabs>
              <w:spacing w:after="0" w:line="240" w:lineRule="auto"/>
              <w:ind w:left="1596" w:right="510" w:hanging="567"/>
              <w:jc w:val="both"/>
              <w:rPr>
                <w:rFonts w:ascii="Arial" w:hAnsi="Arial" w:eastAsia="SimSun" w:cs="Arial"/>
                <w:sz w:val="20"/>
                <w:szCs w:val="20"/>
                <w:lang w:val="en-GB" w:eastAsia="zh-CN"/>
              </w:rPr>
            </w:pPr>
            <w:r w:rsidRPr="002A0282">
              <w:rPr>
                <w:rFonts w:ascii="Arial" w:hAnsi="Arial" w:eastAsia="SimSun" w:cs="Arial"/>
                <w:sz w:val="20"/>
                <w:szCs w:val="20"/>
                <w:lang w:val="en-GB" w:eastAsia="zh-CN"/>
              </w:rPr>
              <w:t>verifying your identity;</w:t>
            </w:r>
          </w:p>
          <w:p w:rsidRPr="002A0282" w:rsidR="005223BF" w:rsidP="006A7D69" w:rsidRDefault="005223BF" w14:paraId="542B9EE7" w14:textId="77777777">
            <w:pPr>
              <w:widowControl w:val="0"/>
              <w:numPr>
                <w:ilvl w:val="2"/>
                <w:numId w:val="5"/>
              </w:numPr>
              <w:tabs>
                <w:tab w:val="clear" w:pos="2423"/>
              </w:tabs>
              <w:spacing w:after="0" w:line="240" w:lineRule="auto"/>
              <w:ind w:left="1596" w:right="510" w:hanging="567"/>
              <w:jc w:val="both"/>
              <w:rPr>
                <w:rFonts w:ascii="Arial" w:hAnsi="Arial" w:eastAsia="SimSun" w:cs="Arial"/>
                <w:sz w:val="20"/>
                <w:szCs w:val="20"/>
                <w:lang w:val="en-GB" w:eastAsia="zh-CN"/>
              </w:rPr>
            </w:pPr>
            <w:r w:rsidRPr="002A0282">
              <w:rPr>
                <w:rFonts w:ascii="Arial" w:hAnsi="Arial" w:eastAsia="SimSun" w:cs="Arial"/>
                <w:sz w:val="20"/>
                <w:szCs w:val="20"/>
                <w:lang w:val="en-GB" w:eastAsia="zh-CN"/>
              </w:rPr>
              <w:t>responding to, handling, and processing queries, requests, applications, complaints, and feedback from you;</w:t>
            </w:r>
          </w:p>
          <w:p w:rsidRPr="002A0282" w:rsidR="005223BF" w:rsidP="006A7D69" w:rsidRDefault="005223BF" w14:paraId="287BE660" w14:textId="77777777">
            <w:pPr>
              <w:widowControl w:val="0"/>
              <w:numPr>
                <w:ilvl w:val="2"/>
                <w:numId w:val="5"/>
              </w:numPr>
              <w:tabs>
                <w:tab w:val="clear" w:pos="2423"/>
              </w:tabs>
              <w:spacing w:after="0" w:line="240" w:lineRule="auto"/>
              <w:ind w:left="1596" w:right="510" w:hanging="567"/>
              <w:jc w:val="both"/>
              <w:rPr>
                <w:rFonts w:ascii="Arial" w:hAnsi="Arial" w:eastAsia="SimSun" w:cs="Arial"/>
                <w:sz w:val="20"/>
                <w:szCs w:val="20"/>
                <w:lang w:val="en-GB" w:eastAsia="zh-CN"/>
              </w:rPr>
            </w:pPr>
            <w:r w:rsidRPr="002A0282">
              <w:rPr>
                <w:rFonts w:ascii="Arial" w:hAnsi="Arial" w:eastAsia="SimSun" w:cs="Arial"/>
                <w:sz w:val="20"/>
                <w:szCs w:val="20"/>
                <w:lang w:val="en-GB" w:eastAsia="zh-CN"/>
              </w:rPr>
              <w:t>managing your relationship with us;</w:t>
            </w:r>
          </w:p>
          <w:p w:rsidRPr="002A0282" w:rsidR="005223BF" w:rsidP="006A7D69" w:rsidRDefault="005223BF" w14:paraId="3441BE47" w14:textId="77777777">
            <w:pPr>
              <w:widowControl w:val="0"/>
              <w:numPr>
                <w:ilvl w:val="2"/>
                <w:numId w:val="5"/>
              </w:numPr>
              <w:tabs>
                <w:tab w:val="clear" w:pos="2423"/>
              </w:tabs>
              <w:spacing w:after="0" w:line="240" w:lineRule="auto"/>
              <w:ind w:left="1596" w:right="510" w:hanging="567"/>
              <w:jc w:val="both"/>
              <w:rPr>
                <w:rFonts w:ascii="Arial" w:hAnsi="Arial" w:eastAsia="SimSun" w:cs="Arial"/>
                <w:sz w:val="20"/>
                <w:szCs w:val="20"/>
                <w:lang w:val="en-GB" w:eastAsia="zh-CN"/>
              </w:rPr>
            </w:pPr>
            <w:r w:rsidRPr="002A0282">
              <w:rPr>
                <w:rFonts w:ascii="Arial" w:hAnsi="Arial" w:eastAsia="SimSun" w:cs="Arial"/>
                <w:sz w:val="20"/>
                <w:szCs w:val="20"/>
                <w:lang w:val="en-GB" w:eastAsia="zh-CN"/>
              </w:rPr>
              <w:t>processing payment or credit transactions;</w:t>
            </w:r>
          </w:p>
          <w:p w:rsidRPr="002A0282" w:rsidR="005223BF" w:rsidP="006A7D69" w:rsidRDefault="005223BF" w14:paraId="592D759F" w14:textId="77777777">
            <w:pPr>
              <w:widowControl w:val="0"/>
              <w:numPr>
                <w:ilvl w:val="2"/>
                <w:numId w:val="5"/>
              </w:numPr>
              <w:tabs>
                <w:tab w:val="clear" w:pos="2423"/>
              </w:tabs>
              <w:spacing w:after="0" w:line="240" w:lineRule="auto"/>
              <w:ind w:left="1596" w:right="510" w:hanging="567"/>
              <w:jc w:val="both"/>
              <w:rPr>
                <w:rFonts w:ascii="Arial" w:hAnsi="Arial" w:eastAsia="SimSun" w:cs="Arial"/>
                <w:sz w:val="20"/>
                <w:szCs w:val="20"/>
                <w:lang w:val="en-GB" w:eastAsia="zh-CN"/>
              </w:rPr>
            </w:pPr>
            <w:r w:rsidRPr="002A0282">
              <w:rPr>
                <w:rFonts w:ascii="Arial" w:hAnsi="Arial" w:eastAsia="SimSun" w:cs="Arial"/>
                <w:sz w:val="20"/>
                <w:szCs w:val="20"/>
                <w:lang w:val="en-GB" w:eastAsia="zh-CN"/>
              </w:rPr>
              <w:t>complying with any applicable laws, regulations, codes of practice, guidelines, or rules, or to assist in law enforcement and investigations conducted by any governmental and/or regulatory authority;</w:t>
            </w:r>
          </w:p>
          <w:p w:rsidRPr="002A0282" w:rsidR="005223BF" w:rsidP="006A7D69" w:rsidRDefault="005223BF" w14:paraId="400627B5" w14:textId="77777777">
            <w:pPr>
              <w:widowControl w:val="0"/>
              <w:numPr>
                <w:ilvl w:val="2"/>
                <w:numId w:val="5"/>
              </w:numPr>
              <w:tabs>
                <w:tab w:val="clear" w:pos="2423"/>
              </w:tabs>
              <w:spacing w:after="0" w:line="240" w:lineRule="auto"/>
              <w:ind w:left="1596" w:right="510" w:hanging="567"/>
              <w:jc w:val="both"/>
              <w:rPr>
                <w:rFonts w:ascii="Arial" w:hAnsi="Arial" w:eastAsia="SimSun" w:cs="Arial"/>
                <w:sz w:val="20"/>
                <w:szCs w:val="20"/>
                <w:lang w:val="en-GB" w:eastAsia="zh-CN"/>
              </w:rPr>
            </w:pPr>
            <w:r w:rsidRPr="002A0282">
              <w:rPr>
                <w:rFonts w:ascii="Arial" w:hAnsi="Arial" w:eastAsia="SimSun" w:cs="Arial"/>
                <w:sz w:val="20"/>
                <w:szCs w:val="20"/>
                <w:lang w:val="en-GB" w:eastAsia="zh-CN"/>
              </w:rPr>
              <w:t>any other purpose for which you have provided the information;</w:t>
            </w:r>
          </w:p>
          <w:p w:rsidRPr="002A0282" w:rsidR="005223BF" w:rsidP="006A7D69" w:rsidRDefault="005223BF" w14:paraId="472E2784" w14:textId="77777777">
            <w:pPr>
              <w:widowControl w:val="0"/>
              <w:numPr>
                <w:ilvl w:val="2"/>
                <w:numId w:val="5"/>
              </w:numPr>
              <w:tabs>
                <w:tab w:val="clear" w:pos="2423"/>
              </w:tabs>
              <w:spacing w:after="0" w:line="240" w:lineRule="auto"/>
              <w:ind w:left="1596" w:right="510" w:hanging="567"/>
              <w:jc w:val="both"/>
              <w:rPr>
                <w:rFonts w:ascii="Arial" w:hAnsi="Arial" w:eastAsia="SimSun" w:cs="Arial"/>
                <w:sz w:val="20"/>
                <w:szCs w:val="20"/>
                <w:lang w:val="en-GB" w:eastAsia="zh-CN"/>
              </w:rPr>
            </w:pPr>
            <w:r w:rsidRPr="002A0282">
              <w:rPr>
                <w:rFonts w:ascii="Arial" w:hAnsi="Arial" w:eastAsia="SimSun" w:cs="Arial"/>
                <w:sz w:val="20"/>
                <w:szCs w:val="20"/>
                <w:lang w:val="en-GB" w:eastAsia="zh-CN"/>
              </w:rPr>
              <w:t>transmitting to any unaffiliated third parties including our third-party service providers and agents, and relevant governmental and/or regulatory authorities, whether in Singapore or abroad, for the aforementioned purposes; and</w:t>
            </w:r>
          </w:p>
          <w:p w:rsidRPr="00EA4429" w:rsidR="005223BF" w:rsidP="006A7D69" w:rsidRDefault="005223BF" w14:paraId="50AEC7D9" w14:textId="77777777">
            <w:pPr>
              <w:widowControl w:val="0"/>
              <w:numPr>
                <w:ilvl w:val="2"/>
                <w:numId w:val="5"/>
              </w:numPr>
              <w:tabs>
                <w:tab w:val="clear" w:pos="2423"/>
                <w:tab w:val="num" w:pos="1596"/>
              </w:tabs>
              <w:spacing w:after="0" w:line="240" w:lineRule="auto"/>
              <w:ind w:left="1596" w:right="510" w:hanging="567"/>
              <w:jc w:val="both"/>
              <w:rPr>
                <w:rFonts w:ascii="Arial" w:hAnsi="Arial" w:eastAsia="SimSun" w:cs="Arial"/>
                <w:sz w:val="20"/>
                <w:szCs w:val="20"/>
                <w:lang w:val="en-GB" w:eastAsia="zh-CN"/>
              </w:rPr>
            </w:pPr>
            <w:r w:rsidRPr="002A0282">
              <w:rPr>
                <w:rFonts w:ascii="Arial" w:hAnsi="Arial" w:eastAsia="SimSun" w:cs="Arial"/>
                <w:sz w:val="20"/>
                <w:szCs w:val="20"/>
                <w:lang w:val="en-GB" w:eastAsia="zh-CN"/>
              </w:rPr>
              <w:t>any other incidental purposes related to or in connection with the above.</w:t>
            </w:r>
          </w:p>
          <w:p w:rsidRPr="002A0282" w:rsidR="005223BF" w:rsidP="006A7D69" w:rsidRDefault="005223BF" w14:paraId="5C35A1F4" w14:textId="77777777">
            <w:pPr>
              <w:widowControl w:val="0"/>
              <w:numPr>
                <w:ilvl w:val="1"/>
                <w:numId w:val="5"/>
              </w:numPr>
              <w:spacing w:after="0" w:line="240" w:lineRule="auto"/>
              <w:ind w:left="1071" w:right="510"/>
              <w:jc w:val="both"/>
              <w:rPr>
                <w:rFonts w:ascii="Arial" w:hAnsi="Arial" w:eastAsia="SimSun" w:cs="Arial"/>
                <w:sz w:val="20"/>
                <w:szCs w:val="20"/>
                <w:lang w:val="en-GB" w:eastAsia="zh-CN"/>
              </w:rPr>
            </w:pPr>
            <w:r w:rsidRPr="002A0282">
              <w:rPr>
                <w:rFonts w:ascii="Arial" w:hAnsi="Arial" w:eastAsia="SimSun" w:cs="Arial"/>
                <w:sz w:val="20"/>
                <w:szCs w:val="20"/>
                <w:lang w:val="en-GB" w:eastAsia="zh-CN"/>
              </w:rPr>
              <w:t>Withdrawing your consent</w:t>
            </w:r>
          </w:p>
          <w:p w:rsidRPr="002A0282" w:rsidR="005223BF" w:rsidP="006A7D69" w:rsidRDefault="005223BF" w14:paraId="1092EA7B" w14:textId="4C9F29CC">
            <w:pPr>
              <w:widowControl w:val="0"/>
              <w:numPr>
                <w:ilvl w:val="2"/>
                <w:numId w:val="5"/>
              </w:numPr>
              <w:tabs>
                <w:tab w:val="clear" w:pos="2423"/>
              </w:tabs>
              <w:spacing w:after="0" w:line="240" w:lineRule="auto"/>
              <w:ind w:left="1596" w:right="510" w:hanging="567"/>
              <w:jc w:val="both"/>
              <w:rPr>
                <w:rFonts w:ascii="Arial" w:hAnsi="Arial" w:eastAsia="SimSun" w:cs="Arial"/>
                <w:sz w:val="20"/>
                <w:szCs w:val="20"/>
                <w:lang w:val="en-GB" w:eastAsia="zh-CN"/>
              </w:rPr>
            </w:pPr>
            <w:r w:rsidRPr="002A0282">
              <w:rPr>
                <w:rFonts w:ascii="Arial" w:hAnsi="Arial" w:eastAsia="SimSun" w:cs="Arial"/>
                <w:sz w:val="20"/>
                <w:szCs w:val="20"/>
                <w:lang w:val="en-GB" w:eastAsia="zh-CN"/>
              </w:rPr>
              <w:t xml:space="preserve">The consent that you provide for the collection, use and disclosure of your Personal Data will remain valid until such time it is being withdrawn by you in writing. You may withdraw consent and request us to stop using and/or disclosing your Personal Data for any or all of the purposes listed above by submitting your request in writing or via email to our Data Protection Officer at </w:t>
            </w:r>
            <w:r w:rsidR="006A3262">
              <w:rPr>
                <w:rFonts w:ascii="Arial" w:hAnsi="Arial" w:eastAsia="SimSun" w:cs="Arial"/>
                <w:sz w:val="20"/>
                <w:szCs w:val="20"/>
                <w:lang w:val="en-GB" w:eastAsia="zh-CN"/>
              </w:rPr>
              <w:t>MWG</w:t>
            </w:r>
            <w:r w:rsidRPr="002A0282">
              <w:rPr>
                <w:rFonts w:ascii="Arial" w:hAnsi="Arial" w:eastAsia="SimSun" w:cs="Arial"/>
                <w:sz w:val="20"/>
                <w:szCs w:val="20"/>
                <w:lang w:val="en-GB" w:eastAsia="zh-CN"/>
              </w:rPr>
              <w:t>.dpo@</w:t>
            </w:r>
            <w:r w:rsidR="006A3262">
              <w:rPr>
                <w:rFonts w:ascii="Arial" w:hAnsi="Arial" w:eastAsia="SimSun" w:cs="Arial"/>
                <w:sz w:val="20"/>
                <w:szCs w:val="20"/>
                <w:lang w:val="en-GB" w:eastAsia="zh-CN"/>
              </w:rPr>
              <w:t>MWG</w:t>
            </w:r>
            <w:r w:rsidRPr="002A0282">
              <w:rPr>
                <w:rFonts w:ascii="Arial" w:hAnsi="Arial" w:eastAsia="SimSun" w:cs="Arial"/>
                <w:sz w:val="20"/>
                <w:szCs w:val="20"/>
                <w:lang w:val="en-GB" w:eastAsia="zh-CN"/>
              </w:rPr>
              <w:t>.com.sg.</w:t>
            </w:r>
          </w:p>
          <w:p w:rsidRPr="002A0282" w:rsidR="005223BF" w:rsidP="006A7D69" w:rsidRDefault="005223BF" w14:paraId="6F3A262E" w14:textId="77777777">
            <w:pPr>
              <w:widowControl w:val="0"/>
              <w:numPr>
                <w:ilvl w:val="2"/>
                <w:numId w:val="5"/>
              </w:numPr>
              <w:tabs>
                <w:tab w:val="clear" w:pos="2423"/>
              </w:tabs>
              <w:spacing w:after="0" w:line="240" w:lineRule="auto"/>
              <w:ind w:left="1596" w:right="510" w:hanging="567"/>
              <w:jc w:val="both"/>
              <w:rPr>
                <w:rFonts w:ascii="Arial" w:hAnsi="Arial" w:eastAsia="SimSun" w:cs="Arial"/>
                <w:sz w:val="20"/>
                <w:szCs w:val="20"/>
                <w:lang w:val="en-GB" w:eastAsia="zh-CN"/>
              </w:rPr>
            </w:pPr>
            <w:r w:rsidRPr="002A0282">
              <w:rPr>
                <w:rFonts w:ascii="Arial" w:hAnsi="Arial" w:eastAsia="SimSun" w:cs="Arial"/>
                <w:sz w:val="20"/>
                <w:szCs w:val="20"/>
                <w:lang w:val="en-GB" w:eastAsia="zh-CN"/>
              </w:rPr>
              <w:t xml:space="preserve">Upon receipt of your written request to withdraw your consent, we may require reasonable time (depending on the complexity of the request and its impact on our relationship with you) for your request to be processed and for us to notify you of the consequences of us acceding to the same, including any legal consequences </w:t>
            </w:r>
            <w:r w:rsidRPr="002A0282">
              <w:rPr>
                <w:rFonts w:ascii="Arial" w:hAnsi="Arial" w:eastAsia="SimSun" w:cs="Arial"/>
                <w:sz w:val="20"/>
                <w:szCs w:val="20"/>
                <w:lang w:val="en-GB" w:eastAsia="zh-CN"/>
              </w:rPr>
              <w:lastRenderedPageBreak/>
              <w:t>which may affect your rights and liabilities to us. In general, we shall seek to process your request within fifteen (15) business days of receiving it.</w:t>
            </w:r>
          </w:p>
          <w:p w:rsidRPr="002A0282" w:rsidR="005223BF" w:rsidP="006A7D69" w:rsidRDefault="005223BF" w14:paraId="24D7A714" w14:textId="77777777">
            <w:pPr>
              <w:widowControl w:val="0"/>
              <w:numPr>
                <w:ilvl w:val="2"/>
                <w:numId w:val="5"/>
              </w:numPr>
              <w:tabs>
                <w:tab w:val="clear" w:pos="2423"/>
              </w:tabs>
              <w:spacing w:after="0" w:line="240" w:lineRule="auto"/>
              <w:ind w:left="1596" w:right="510" w:hanging="567"/>
              <w:jc w:val="both"/>
              <w:rPr>
                <w:rFonts w:ascii="Arial" w:hAnsi="Arial" w:eastAsia="SimSun" w:cs="Arial"/>
                <w:sz w:val="20"/>
                <w:szCs w:val="20"/>
                <w:lang w:val="en-GB" w:eastAsia="zh-CN"/>
              </w:rPr>
            </w:pPr>
            <w:r w:rsidRPr="002A0282">
              <w:rPr>
                <w:rFonts w:ascii="Arial" w:hAnsi="Arial" w:eastAsia="SimSun" w:cs="Arial"/>
                <w:sz w:val="20"/>
                <w:szCs w:val="20"/>
                <w:lang w:val="en-GB" w:eastAsia="zh-CN"/>
              </w:rPr>
              <w:t>Whilst we respect your decision to withdraw your consent and have every intention to honour your decision, please note that depending on the nature and scope of your request, we may not be in a position to continue providing our goods and/or services to you and we shall, in such circumstances, notify you before completing the processing of your request. Should you decide to cancel your withdrawal of consent, please inform us in writing within five (5) business days of our notification.</w:t>
            </w:r>
          </w:p>
          <w:p w:rsidRPr="002A0282" w:rsidR="005223BF" w:rsidP="006A7D69" w:rsidRDefault="005223BF" w14:paraId="00316131" w14:textId="77777777">
            <w:pPr>
              <w:widowControl w:val="0"/>
              <w:numPr>
                <w:ilvl w:val="1"/>
                <w:numId w:val="5"/>
              </w:numPr>
              <w:spacing w:after="0" w:line="240" w:lineRule="auto"/>
              <w:ind w:left="1071" w:right="510"/>
              <w:jc w:val="both"/>
              <w:rPr>
                <w:rFonts w:ascii="Arial" w:hAnsi="Arial" w:eastAsia="SimSun" w:cs="Arial"/>
                <w:sz w:val="20"/>
                <w:szCs w:val="20"/>
                <w:lang w:val="en-GB" w:eastAsia="zh-CN"/>
              </w:rPr>
            </w:pPr>
            <w:r w:rsidRPr="002A0282">
              <w:rPr>
                <w:rFonts w:ascii="Arial" w:hAnsi="Arial" w:eastAsia="SimSun" w:cs="Arial"/>
                <w:sz w:val="20"/>
                <w:szCs w:val="20"/>
                <w:lang w:val="en-GB" w:eastAsia="zh-CN"/>
              </w:rPr>
              <w:t>Our reliance on you</w:t>
            </w:r>
          </w:p>
          <w:p w:rsidRPr="0066655D" w:rsidR="005223BF" w:rsidP="006A7D69" w:rsidRDefault="005223BF" w14:paraId="016A4DC0" w14:textId="183B32F3">
            <w:pPr>
              <w:widowControl w:val="0"/>
              <w:numPr>
                <w:ilvl w:val="2"/>
                <w:numId w:val="5"/>
              </w:numPr>
              <w:tabs>
                <w:tab w:val="clear" w:pos="2423"/>
              </w:tabs>
              <w:spacing w:after="0" w:line="240" w:lineRule="auto"/>
              <w:ind w:left="1596" w:right="510" w:hanging="567"/>
              <w:jc w:val="both"/>
              <w:rPr>
                <w:rFonts w:ascii="Arial" w:hAnsi="Arial" w:eastAsia="SimSun" w:cs="Arial"/>
                <w:sz w:val="20"/>
                <w:szCs w:val="20"/>
                <w:lang w:val="en-GB" w:eastAsia="zh-CN"/>
              </w:rPr>
            </w:pPr>
            <w:r w:rsidRPr="002A0282">
              <w:rPr>
                <w:rFonts w:ascii="Arial" w:hAnsi="Arial" w:eastAsia="SimSun" w:cs="Arial"/>
                <w:sz w:val="20"/>
                <w:szCs w:val="20"/>
                <w:lang w:val="en-GB" w:eastAsia="zh-CN"/>
              </w:rPr>
              <w:t xml:space="preserve">We generally rely on Personal Data provided by you. In order to ensure that your Personal Data is current, complete and accurate, please update us if there are changes to your Personal Data by informing our Data Protection Officer in writing or via email at </w:t>
            </w:r>
            <w:r w:rsidR="006A3262">
              <w:rPr>
                <w:rFonts w:ascii="Arial" w:hAnsi="Arial" w:eastAsia="SimSun" w:cs="Arial"/>
                <w:sz w:val="20"/>
                <w:szCs w:val="20"/>
                <w:lang w:val="en-GB" w:eastAsia="zh-CN"/>
              </w:rPr>
              <w:t>MWG</w:t>
            </w:r>
            <w:r w:rsidRPr="002A0282">
              <w:rPr>
                <w:rFonts w:ascii="Arial" w:hAnsi="Arial" w:eastAsia="SimSun" w:cs="Arial"/>
                <w:sz w:val="20"/>
                <w:szCs w:val="20"/>
                <w:lang w:val="en-GB" w:eastAsia="zh-CN"/>
              </w:rPr>
              <w:t>.dpo@</w:t>
            </w:r>
            <w:r w:rsidR="006A3262">
              <w:rPr>
                <w:rFonts w:ascii="Arial" w:hAnsi="Arial" w:eastAsia="SimSun" w:cs="Arial"/>
                <w:sz w:val="20"/>
                <w:szCs w:val="20"/>
                <w:lang w:val="en-GB" w:eastAsia="zh-CN"/>
              </w:rPr>
              <w:t>MWG</w:t>
            </w:r>
            <w:r w:rsidRPr="002A0282">
              <w:rPr>
                <w:rFonts w:ascii="Arial" w:hAnsi="Arial" w:eastAsia="SimSun" w:cs="Arial"/>
                <w:sz w:val="20"/>
                <w:szCs w:val="20"/>
                <w:lang w:val="en-GB" w:eastAsia="zh-CN"/>
              </w:rPr>
              <w:t>.com.sg.</w:t>
            </w:r>
          </w:p>
          <w:p w:rsidRPr="002A0282" w:rsidR="005223BF" w:rsidP="006A7D69" w:rsidRDefault="005223BF" w14:paraId="66357406" w14:textId="77777777">
            <w:pPr>
              <w:spacing w:after="0" w:line="240" w:lineRule="auto"/>
              <w:jc w:val="center"/>
              <w:rPr>
                <w:rFonts w:ascii="Arial" w:hAnsi="Arial" w:eastAsia="SimSun" w:cs="Arial"/>
                <w:b/>
                <w:sz w:val="20"/>
                <w:szCs w:val="20"/>
                <w:lang w:val="en-GB" w:eastAsia="zh-CN"/>
              </w:rPr>
            </w:pPr>
          </w:p>
          <w:p w:rsidRPr="002A0282" w:rsidR="005223BF" w:rsidP="006A7D69" w:rsidRDefault="005223BF" w14:paraId="2BB0F803" w14:textId="4F4BE1EE">
            <w:pPr>
              <w:spacing w:after="0" w:line="240" w:lineRule="auto"/>
              <w:jc w:val="center"/>
              <w:rPr>
                <w:rFonts w:ascii="Arial" w:hAnsi="Arial" w:eastAsia="SimSun" w:cs="Arial"/>
                <w:b/>
                <w:sz w:val="20"/>
                <w:szCs w:val="20"/>
                <w:lang w:val="en-GB" w:eastAsia="zh-CN"/>
              </w:rPr>
            </w:pPr>
            <w:r w:rsidRPr="002A0282">
              <w:rPr>
                <w:rFonts w:ascii="Arial" w:hAnsi="Arial" w:eastAsia="SimSun" w:cs="Arial"/>
                <w:b/>
                <w:sz w:val="20"/>
                <w:szCs w:val="20"/>
                <w:lang w:val="en-GB" w:eastAsia="zh-CN"/>
              </w:rPr>
              <w:t xml:space="preserve">Acceptance of conditions of assistance from </w:t>
            </w:r>
            <w:r w:rsidR="006A3262">
              <w:rPr>
                <w:rFonts w:ascii="Arial" w:hAnsi="Arial" w:eastAsia="SimSun" w:cs="Arial"/>
                <w:b/>
                <w:sz w:val="20"/>
                <w:szCs w:val="20"/>
                <w:lang w:val="en-GB" w:eastAsia="zh-CN"/>
              </w:rPr>
              <w:t>MWG</w:t>
            </w:r>
          </w:p>
          <w:p w:rsidRPr="002A0282" w:rsidR="005223BF" w:rsidP="006A7D69" w:rsidRDefault="005223BF" w14:paraId="3F27647B" w14:textId="77777777">
            <w:pPr>
              <w:spacing w:after="0" w:line="240" w:lineRule="auto"/>
              <w:rPr>
                <w:rFonts w:ascii="Arial" w:hAnsi="Arial" w:eastAsia="SimSun" w:cs="Arial"/>
                <w:sz w:val="20"/>
                <w:szCs w:val="20"/>
                <w:lang w:val="en-GB" w:eastAsia="zh-CN"/>
              </w:rPr>
            </w:pPr>
          </w:p>
          <w:p w:rsidRPr="002A0282" w:rsidR="005223BF" w:rsidP="006A7D69" w:rsidRDefault="005223BF" w14:paraId="654690E8" w14:textId="033C1A09">
            <w:pPr>
              <w:spacing w:after="0" w:line="240" w:lineRule="auto"/>
              <w:ind w:left="752" w:right="510"/>
              <w:jc w:val="both"/>
              <w:rPr>
                <w:rFonts w:ascii="Arial" w:hAnsi="Arial" w:eastAsia="SimSun" w:cs="Arial"/>
                <w:sz w:val="20"/>
                <w:szCs w:val="20"/>
                <w:lang w:val="en-GB" w:eastAsia="zh-CN"/>
              </w:rPr>
            </w:pPr>
            <w:r w:rsidRPr="002A0282">
              <w:rPr>
                <w:rFonts w:ascii="Arial" w:hAnsi="Arial" w:eastAsia="SimSun" w:cs="Arial"/>
                <w:sz w:val="20"/>
                <w:szCs w:val="20"/>
                <w:lang w:val="en-GB" w:eastAsia="zh-CN"/>
              </w:rPr>
              <w:t xml:space="preserve">I, __________________________________, having requested assistance from the </w:t>
            </w:r>
            <w:r w:rsidR="007F5C85">
              <w:rPr>
                <w:rFonts w:ascii="Arial" w:hAnsi="Arial" w:eastAsia="SimSun" w:cs="Arial"/>
                <w:sz w:val="20"/>
                <w:szCs w:val="20"/>
                <w:lang w:val="en-GB" w:eastAsia="zh-CN"/>
              </w:rPr>
              <w:t>Mandai Wildlife Group</w:t>
            </w:r>
            <w:r w:rsidRPr="002A0282">
              <w:rPr>
                <w:rFonts w:ascii="Arial" w:hAnsi="Arial" w:eastAsia="SimSun" w:cs="Arial"/>
                <w:sz w:val="20"/>
                <w:szCs w:val="20"/>
                <w:lang w:val="en-GB" w:eastAsia="zh-CN"/>
              </w:rPr>
              <w:t xml:space="preserve"> Pte Ltd (</w:t>
            </w:r>
            <w:r w:rsidR="006A3262">
              <w:rPr>
                <w:rFonts w:ascii="Arial" w:hAnsi="Arial" w:eastAsia="SimSun" w:cs="Arial"/>
                <w:sz w:val="20"/>
                <w:szCs w:val="20"/>
                <w:lang w:val="en-GB" w:eastAsia="zh-CN"/>
              </w:rPr>
              <w:t>MWG</w:t>
            </w:r>
            <w:r w:rsidRPr="002A0282">
              <w:rPr>
                <w:rFonts w:ascii="Arial" w:hAnsi="Arial" w:eastAsia="SimSun" w:cs="Arial"/>
                <w:sz w:val="20"/>
                <w:szCs w:val="20"/>
                <w:lang w:val="en-GB" w:eastAsia="zh-CN"/>
              </w:rPr>
              <w:t xml:space="preserve">) for a research project as set out in this application documents, have read and accept the conditions for provision of assistance from </w:t>
            </w:r>
            <w:r w:rsidR="006A3262">
              <w:rPr>
                <w:rFonts w:ascii="Arial" w:hAnsi="Arial" w:eastAsia="SimSun" w:cs="Arial"/>
                <w:sz w:val="20"/>
                <w:szCs w:val="20"/>
                <w:lang w:val="en-GB" w:eastAsia="zh-CN"/>
              </w:rPr>
              <w:t>MWG</w:t>
            </w:r>
            <w:r w:rsidRPr="002A0282">
              <w:rPr>
                <w:rFonts w:ascii="Arial" w:hAnsi="Arial" w:eastAsia="SimSun" w:cs="Arial"/>
                <w:sz w:val="20"/>
                <w:szCs w:val="20"/>
                <w:lang w:val="en-GB" w:eastAsia="zh-CN"/>
              </w:rPr>
              <w:t xml:space="preserve">, and agree to comply with them. </w:t>
            </w:r>
          </w:p>
          <w:p w:rsidRPr="002A0282" w:rsidR="005223BF" w:rsidP="006A7D69" w:rsidRDefault="005223BF" w14:paraId="5F320665" w14:textId="77777777">
            <w:pPr>
              <w:tabs>
                <w:tab w:val="left" w:pos="1440"/>
              </w:tabs>
              <w:spacing w:after="0" w:line="240" w:lineRule="auto"/>
              <w:ind w:left="720"/>
              <w:jc w:val="both"/>
              <w:rPr>
                <w:rFonts w:ascii="Arial" w:hAnsi="Arial" w:eastAsia="SimSun" w:cs="Arial"/>
                <w:sz w:val="20"/>
                <w:szCs w:val="20"/>
                <w:lang w:val="en-GB" w:eastAsia="zh-CN"/>
              </w:rPr>
            </w:pPr>
          </w:p>
          <w:p w:rsidR="005223BF" w:rsidP="006A7D69" w:rsidRDefault="005223BF" w14:paraId="1D2C4309" w14:textId="77777777">
            <w:pPr>
              <w:tabs>
                <w:tab w:val="left" w:pos="1440"/>
              </w:tabs>
              <w:spacing w:after="0" w:line="240" w:lineRule="auto"/>
              <w:ind w:left="720"/>
              <w:jc w:val="both"/>
              <w:rPr>
                <w:rFonts w:ascii="Arial" w:hAnsi="Arial" w:eastAsia="SimSun" w:cs="Arial"/>
                <w:sz w:val="20"/>
                <w:szCs w:val="20"/>
                <w:lang w:val="en-GB" w:eastAsia="zh-CN"/>
              </w:rPr>
            </w:pPr>
            <w:r w:rsidRPr="002A0282">
              <w:rPr>
                <w:rFonts w:ascii="Arial" w:hAnsi="Arial" w:eastAsia="SimSun" w:cs="Arial"/>
                <w:sz w:val="20"/>
                <w:szCs w:val="20"/>
                <w:lang w:val="en-GB" w:eastAsia="zh-CN"/>
              </w:rPr>
              <w:t>Signature:</w:t>
            </w:r>
          </w:p>
          <w:p w:rsidRPr="002A0282" w:rsidR="005223BF" w:rsidP="006A7D69" w:rsidRDefault="005223BF" w14:paraId="46146ACA" w14:textId="77777777">
            <w:pPr>
              <w:tabs>
                <w:tab w:val="left" w:pos="1440"/>
              </w:tabs>
              <w:spacing w:after="0" w:line="240" w:lineRule="auto"/>
              <w:ind w:left="720"/>
              <w:jc w:val="both"/>
              <w:rPr>
                <w:rFonts w:ascii="Arial" w:hAnsi="Arial" w:eastAsia="SimSun" w:cs="Arial"/>
                <w:sz w:val="20"/>
                <w:szCs w:val="20"/>
                <w:lang w:val="en-GB" w:eastAsia="zh-CN"/>
              </w:rPr>
            </w:pPr>
            <w:r w:rsidRPr="002A0282">
              <w:rPr>
                <w:rFonts w:ascii="Arial" w:hAnsi="Arial" w:eastAsia="SimSun" w:cs="Arial"/>
                <w:sz w:val="20"/>
                <w:szCs w:val="20"/>
                <w:lang w:val="en-GB" w:eastAsia="zh-CN"/>
              </w:rPr>
              <w:t xml:space="preserve"> </w:t>
            </w:r>
            <w:r w:rsidRPr="002A0282">
              <w:rPr>
                <w:rFonts w:ascii="Arial" w:hAnsi="Arial" w:eastAsia="SimSun" w:cs="Arial"/>
                <w:sz w:val="20"/>
                <w:szCs w:val="20"/>
                <w:lang w:val="en-GB" w:eastAsia="zh-CN"/>
              </w:rPr>
              <w:tab/>
            </w:r>
          </w:p>
          <w:p w:rsidRPr="002A0282" w:rsidR="005223BF" w:rsidP="006A7D69" w:rsidRDefault="005223BF" w14:paraId="18519BE8" w14:textId="77777777">
            <w:pPr>
              <w:tabs>
                <w:tab w:val="left" w:pos="1440"/>
              </w:tabs>
              <w:spacing w:after="0" w:line="240" w:lineRule="auto"/>
              <w:ind w:left="720"/>
              <w:jc w:val="both"/>
              <w:rPr>
                <w:rFonts w:ascii="Arial" w:hAnsi="Arial" w:eastAsia="SimSun" w:cs="Arial"/>
                <w:sz w:val="20"/>
                <w:szCs w:val="20"/>
                <w:lang w:val="en-GB" w:eastAsia="zh-CN"/>
              </w:rPr>
            </w:pPr>
            <w:r w:rsidRPr="002A0282">
              <w:rPr>
                <w:rFonts w:ascii="Arial" w:hAnsi="Arial" w:eastAsia="SimSun" w:cs="Arial"/>
                <w:sz w:val="20"/>
                <w:szCs w:val="20"/>
                <w:lang w:val="en-GB" w:eastAsia="zh-CN"/>
              </w:rPr>
              <w:t>Name:</w:t>
            </w:r>
            <w:r w:rsidRPr="002A0282">
              <w:rPr>
                <w:rFonts w:ascii="Arial" w:hAnsi="Arial" w:eastAsia="SimSun" w:cs="Arial"/>
                <w:sz w:val="20"/>
                <w:szCs w:val="20"/>
                <w:lang w:val="en-GB" w:eastAsia="zh-CN"/>
              </w:rPr>
              <w:tab/>
            </w:r>
            <w:r w:rsidRPr="002A0282">
              <w:rPr>
                <w:rFonts w:ascii="Arial" w:hAnsi="Arial" w:eastAsia="SimSun" w:cs="Arial"/>
                <w:sz w:val="20"/>
                <w:szCs w:val="20"/>
                <w:lang w:val="en-GB" w:eastAsia="zh-CN"/>
              </w:rPr>
              <w:tab/>
            </w:r>
          </w:p>
          <w:p w:rsidRPr="002A0282" w:rsidR="005223BF" w:rsidP="006A7D69" w:rsidRDefault="005223BF" w14:paraId="0DD6C290" w14:textId="77777777">
            <w:pPr>
              <w:spacing w:after="0" w:line="240" w:lineRule="auto"/>
              <w:ind w:left="720"/>
              <w:rPr>
                <w:rFonts w:ascii="Arial" w:hAnsi="Arial" w:eastAsia="SimSun" w:cs="Arial"/>
                <w:sz w:val="20"/>
                <w:szCs w:val="20"/>
                <w:lang w:val="en-GB" w:eastAsia="zh-CN"/>
              </w:rPr>
            </w:pPr>
            <w:r w:rsidRPr="002A0282">
              <w:rPr>
                <w:rFonts w:ascii="Arial" w:hAnsi="Arial" w:eastAsia="SimSun" w:cs="Arial"/>
                <w:sz w:val="20"/>
                <w:szCs w:val="20"/>
                <w:lang w:val="en-GB" w:eastAsia="zh-CN"/>
              </w:rPr>
              <w:t>Date:</w:t>
            </w:r>
          </w:p>
        </w:tc>
      </w:tr>
    </w:tbl>
    <w:p w:rsidR="00893A4C" w:rsidP="005223BF" w:rsidRDefault="00893A4C" w14:paraId="2A298839" w14:textId="10D4F40C">
      <w:pPr>
        <w:spacing w:after="0" w:line="240" w:lineRule="auto"/>
      </w:pPr>
    </w:p>
    <w:sectPr w:rsidR="00893A4C">
      <w:headerReference w:type="default" r:id="rId15"/>
      <w:footerReference w:type="default" r:id="rId16"/>
      <w:headerReference w:type="first" r:id="rId17"/>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DW" w:author="Dajun Wang" w:date="2022-09-05T08:58:00Z" w:id="19">
    <w:p w:rsidR="005C397C" w:rsidP="00C21ECF" w:rsidRDefault="005C397C" w14:paraId="17628FAC" w14:textId="77777777">
      <w:pPr>
        <w:pStyle w:val="CommentText"/>
      </w:pPr>
      <w:r>
        <w:rPr>
          <w:rStyle w:val="CommentReference"/>
        </w:rPr>
        <w:annotationRef/>
      </w:r>
      <w:r>
        <w:t>BMF is brought up in Part VIII but not in this summary; I think a short justification in here would be meaningful</w:t>
      </w:r>
    </w:p>
  </w:comment>
  <w:comment w:initials="DW" w:author="Dajun Wang" w:date="2022-09-05T08:57:00Z" w:id="21">
    <w:p w:rsidR="00E17D60" w:rsidP="00397F0C" w:rsidRDefault="00E17D60" w14:paraId="1DCF3F28" w14:textId="653A34D7">
      <w:pPr>
        <w:pStyle w:val="CommentText"/>
      </w:pPr>
      <w:r>
        <w:rPr>
          <w:rStyle w:val="CommentReference"/>
        </w:rPr>
        <w:annotationRef/>
      </w:r>
      <w:r>
        <w:t>Want to abbreviate this since it's used quite generously in this proposal?</w:t>
      </w:r>
    </w:p>
  </w:comment>
  <w:comment w:initials="DW" w:author="Dajun Wang" w:date="2022-09-05T08:50:00Z" w:id="30">
    <w:p w:rsidR="00821B4A" w:rsidP="00550003" w:rsidRDefault="00821B4A" w14:paraId="2E5B028A" w14:textId="247C38E4">
      <w:pPr>
        <w:pStyle w:val="CommentText"/>
      </w:pPr>
      <w:r>
        <w:rPr>
          <w:rStyle w:val="CommentReference"/>
        </w:rPr>
        <w:annotationRef/>
      </w:r>
      <w:r>
        <w:t>I feel that this statement should be separate from the prior sentences. Den environments are different and the justification for contrafreeloading (CFL) isn't the same between dens and FF biodome. How about two more sentences to show the importance of CFL in under-enriched environments, and then linking it to the above idea?</w:t>
      </w:r>
    </w:p>
  </w:comment>
  <w:comment w:initials="DW" w:author="Dajun Wang" w:date="2022-09-05T08:52:00Z" w:id="35">
    <w:p w:rsidR="00750561" w:rsidP="00020C66" w:rsidRDefault="00750561" w14:paraId="0D006378" w14:textId="77777777">
      <w:pPr>
        <w:pStyle w:val="CommentText"/>
      </w:pPr>
      <w:r>
        <w:rPr>
          <w:rStyle w:val="CommentReference"/>
        </w:rPr>
        <w:annotationRef/>
      </w:r>
      <w:r>
        <w:t xml:space="preserve">I am unsure what this sentence means; for e.g., what theory are we referring to? </w:t>
      </w:r>
    </w:p>
  </w:comment>
  <w:comment w:initials="DW" w:author="Dajun Wang" w:date="2022-09-05T08:53:00Z" w:id="36">
    <w:p w:rsidR="005A2E5E" w:rsidP="00D9238A" w:rsidRDefault="005A2E5E" w14:paraId="71E5B109" w14:textId="77777777">
      <w:pPr>
        <w:pStyle w:val="CommentText"/>
      </w:pPr>
      <w:r>
        <w:rPr>
          <w:rStyle w:val="CommentReference"/>
        </w:rPr>
        <w:annotationRef/>
      </w:r>
      <w:r>
        <w:t>Also a little bit unclear on this sentence. For the sake of brevity, maybe we can end the sentence before "to better determine".</w:t>
      </w:r>
    </w:p>
  </w:comment>
  <w:comment w:initials="DCH" w:author="Dr. Chia-Da Hsu" w:date="2020-04-22T16:01:00Z" w:id="61">
    <w:p w:rsidR="005223BF" w:rsidP="005223BF" w:rsidRDefault="005223BF" w14:paraId="33FB2792" w14:textId="2E4CC50B">
      <w:pPr>
        <w:pStyle w:val="CommentText"/>
      </w:pPr>
      <w:r>
        <w:rPr>
          <w:rStyle w:val="CommentReference"/>
        </w:rPr>
        <w:annotationRef/>
      </w:r>
      <w:r>
        <w:t>Not clear 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628FAC" w15:done="0"/>
  <w15:commentEx w15:paraId="1DCF3F28" w15:done="0"/>
  <w15:commentEx w15:paraId="2E5B028A" w15:done="0"/>
  <w15:commentEx w15:paraId="0D006378" w15:done="0"/>
  <w15:commentEx w15:paraId="71E5B109" w15:done="0"/>
  <w15:commentEx w15:paraId="33FB27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0389D" w16cex:dateUtc="2022-09-05T00:58:00Z"/>
  <w16cex:commentExtensible w16cex:durableId="26C03873" w16cex:dateUtc="2022-09-05T00:57:00Z"/>
  <w16cex:commentExtensible w16cex:durableId="26C036C2" w16cex:dateUtc="2022-09-05T00:50:00Z"/>
  <w16cex:commentExtensible w16cex:durableId="26C03734" w16cex:dateUtc="2022-09-05T00:52:00Z"/>
  <w16cex:commentExtensible w16cex:durableId="26C037A6" w16cex:dateUtc="2022-09-05T0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628FAC" w16cid:durableId="26C0389D"/>
  <w16cid:commentId w16cid:paraId="1DCF3F28" w16cid:durableId="26C03873"/>
  <w16cid:commentId w16cid:paraId="2E5B028A" w16cid:durableId="26C036C2"/>
  <w16cid:commentId w16cid:paraId="0D006378" w16cid:durableId="26C03734"/>
  <w16cid:commentId w16cid:paraId="71E5B109" w16cid:durableId="26C037A6"/>
  <w16cid:commentId w16cid:paraId="33FB2792" w16cid:durableId="225592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04300" w:rsidP="005223BF" w:rsidRDefault="00E04300" w14:paraId="298588FB" w14:textId="77777777">
      <w:pPr>
        <w:spacing w:after="0" w:line="240" w:lineRule="auto"/>
      </w:pPr>
      <w:r>
        <w:separator/>
      </w:r>
    </w:p>
  </w:endnote>
  <w:endnote w:type="continuationSeparator" w:id="0">
    <w:p w:rsidR="00E04300" w:rsidP="005223BF" w:rsidRDefault="00E04300" w14:paraId="1F30532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Song">
    <w:altName w:val="SimSun"/>
    <w:panose1 w:val="00000000000000000000"/>
    <w:charset w:val="86"/>
    <w:family w:val="roman"/>
    <w:notTrueType/>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25EE" w:rsidP="002C48F0" w:rsidRDefault="0092458C" w14:paraId="29EB262F" w14:textId="77777777">
    <w:pPr>
      <w:pStyle w:val="Footer"/>
      <w:ind w:left="6480"/>
    </w:pPr>
    <w:r>
      <w:t>Applicant Signature:</w:t>
    </w:r>
  </w:p>
  <w:p w:rsidR="007225EE" w:rsidP="002C48F0" w:rsidRDefault="0092458C" w14:paraId="3D24AFEB" w14:textId="77777777">
    <w:pPr>
      <w:pStyle w:val="Footer"/>
      <w:ind w:left="6480"/>
    </w:pPr>
    <w:r>
      <w:t>Date:</w:t>
    </w:r>
  </w:p>
  <w:p w:rsidR="007225EE" w:rsidP="002C48F0" w:rsidRDefault="00472837" w14:paraId="437D91DA" w14:textId="77777777">
    <w:pPr>
      <w:pStyle w:val="Footer"/>
      <w:ind w:left="50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04300" w:rsidP="005223BF" w:rsidRDefault="00E04300" w14:paraId="07336ACF" w14:textId="77777777">
      <w:pPr>
        <w:spacing w:after="0" w:line="240" w:lineRule="auto"/>
      </w:pPr>
      <w:r>
        <w:separator/>
      </w:r>
    </w:p>
  </w:footnote>
  <w:footnote w:type="continuationSeparator" w:id="0">
    <w:p w:rsidR="00E04300" w:rsidP="005223BF" w:rsidRDefault="00E04300" w14:paraId="29F8D08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7225EE" w:rsidP="001C0121" w:rsidRDefault="0092458C" w14:paraId="602EF034" w14:textId="77777777">
    <w:pPr>
      <w:pStyle w:val="Header"/>
      <w:tabs>
        <w:tab w:val="center" w:pos="4770"/>
        <w:tab w:val="right" w:pos="9540"/>
      </w:tabs>
      <w:ind w:firstLine="720"/>
    </w:pPr>
    <w:r>
      <w:rPr>
        <w:noProof/>
        <w:lang w:val="en-SG" w:eastAsia="en-SG"/>
      </w:rPr>
      <mc:AlternateContent>
        <mc:Choice Requires="wps">
          <w:drawing>
            <wp:anchor distT="0" distB="0" distL="114300" distR="114300" simplePos="0" relativeHeight="251661312" behindDoc="0" locked="0" layoutInCell="1" allowOverlap="1" wp14:anchorId="20CAFB62" wp14:editId="261A9AEC">
              <wp:simplePos x="0" y="0"/>
              <wp:positionH relativeFrom="column">
                <wp:posOffset>4610100</wp:posOffset>
              </wp:positionH>
              <wp:positionV relativeFrom="paragraph">
                <wp:posOffset>-71755</wp:posOffset>
              </wp:positionV>
              <wp:extent cx="2171700" cy="228600"/>
              <wp:effectExtent l="0" t="444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25EE" w:rsidP="001C0121" w:rsidRDefault="006A3262" w14:paraId="4529D7DE" w14:textId="6D0E4B1C">
                          <w:r>
                            <w:rPr>
                              <w:rFonts w:ascii="Arial" w:hAnsi="Arial"/>
                              <w:sz w:val="20"/>
                              <w:szCs w:val="20"/>
                            </w:rPr>
                            <w:t>MWG</w:t>
                          </w:r>
                          <w:r w:rsidR="0092458C">
                            <w:rPr>
                              <w:rFonts w:ascii="Arial" w:hAnsi="Arial"/>
                              <w:sz w:val="20"/>
                              <w:szCs w:val="20"/>
                            </w:rPr>
                            <w:t xml:space="preserve"> </w:t>
                          </w:r>
                          <w:r w:rsidRPr="0030124B" w:rsidR="0092458C">
                            <w:rPr>
                              <w:rFonts w:ascii="Arial" w:hAnsi="Arial"/>
                              <w:sz w:val="20"/>
                              <w:szCs w:val="20"/>
                            </w:rPr>
                            <w:t>Project ID:</w:t>
                          </w:r>
                          <w:r w:rsidR="0092458C">
                            <w:rPr>
                              <w:rFonts w:ascii="Arial" w:hAnsi="Arial"/>
                              <w:sz w:val="20"/>
                              <w:szCs w:val="20"/>
                            </w:rPr>
                            <w:t xml:space="preserve"> ______________</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20CAFB62">
              <v:stroke joinstyle="miter"/>
              <v:path gradientshapeok="t" o:connecttype="rect"/>
            </v:shapetype>
            <v:shape id="Text Box 3" style="position:absolute;left:0;text-align:left;margin-left:363pt;margin-top:-5.65pt;width:171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">
              <v:textbox>
                <w:txbxContent>
                  <w:p w:rsidR="007225EE" w:rsidP="001C0121" w:rsidRDefault="006A3262" w14:paraId="4529D7DE" w14:textId="6D0E4B1C">
                    <w:r>
                      <w:rPr>
                        <w:rFonts w:ascii="Arial" w:hAnsi="Arial"/>
                        <w:sz w:val="20"/>
                        <w:szCs w:val="20"/>
                      </w:rPr>
                      <w:t>MWG</w:t>
                    </w:r>
                    <w:r w:rsidR="0092458C">
                      <w:rPr>
                        <w:rFonts w:ascii="Arial" w:hAnsi="Arial"/>
                        <w:sz w:val="20"/>
                        <w:szCs w:val="20"/>
                      </w:rPr>
                      <w:t xml:space="preserve"> </w:t>
                    </w:r>
                    <w:r w:rsidRPr="0030124B" w:rsidR="0092458C">
                      <w:rPr>
                        <w:rFonts w:ascii="Arial" w:hAnsi="Arial"/>
                        <w:sz w:val="20"/>
                        <w:szCs w:val="20"/>
                      </w:rPr>
                      <w:t>Project ID:</w:t>
                    </w:r>
                    <w:r w:rsidR="0092458C">
                      <w:rPr>
                        <w:rFonts w:ascii="Arial" w:hAnsi="Arial"/>
                        <w:sz w:val="20"/>
                        <w:szCs w:val="20"/>
                      </w:rPr>
                      <w:t xml:space="preserve"> ______________</w:t>
                    </w:r>
                  </w:p>
                </w:txbxContent>
              </v:textbox>
            </v:shape>
          </w:pict>
        </mc:Fallback>
      </mc:AlternateContent>
    </w:r>
  </w:p>
  <w:p w:rsidR="007225EE" w:rsidP="003F35A1" w:rsidRDefault="0092458C" w14:paraId="03C1D675" w14:textId="77777777">
    <w:pPr>
      <w:pStyle w:val="Header"/>
      <w:tabs>
        <w:tab w:val="center" w:pos="4770"/>
        <w:tab w:val="right" w:pos="954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p w:rsidR="007225EE" w:rsidRDefault="0092458C" w14:paraId="1E9D0210" w14:textId="77777777">
    <w:pPr>
      <w:pStyle w:val="Header"/>
    </w:pPr>
    <w:r>
      <w:rPr>
        <w:noProof/>
        <w:lang w:val="en-SG" w:eastAsia="en-SG"/>
      </w:rPr>
      <mc:AlternateContent>
        <mc:Choice Requires="wps">
          <w:drawing>
            <wp:anchor distT="0" distB="0" distL="114300" distR="114300" simplePos="0" relativeHeight="251660288" behindDoc="0" locked="0" layoutInCell="1" allowOverlap="1" wp14:anchorId="65B60BAD" wp14:editId="13EAD1AE">
              <wp:simplePos x="0" y="0"/>
              <wp:positionH relativeFrom="column">
                <wp:posOffset>4457700</wp:posOffset>
              </wp:positionH>
              <wp:positionV relativeFrom="paragraph">
                <wp:posOffset>-224155</wp:posOffset>
              </wp:positionV>
              <wp:extent cx="2171700" cy="228600"/>
              <wp:effectExtent l="0" t="444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25EE" w:rsidP="00C708EE" w:rsidRDefault="006A3262" w14:paraId="6CE0CDFA" w14:textId="1CC38B36">
                          <w:r>
                            <w:rPr>
                              <w:rFonts w:ascii="Arial" w:hAnsi="Arial"/>
                              <w:sz w:val="20"/>
                              <w:szCs w:val="20"/>
                            </w:rPr>
                            <w:t>MWG</w:t>
                          </w:r>
                          <w:r w:rsidR="0092458C">
                            <w:rPr>
                              <w:rFonts w:ascii="Arial" w:hAnsi="Arial"/>
                              <w:sz w:val="20"/>
                              <w:szCs w:val="20"/>
                            </w:rPr>
                            <w:t xml:space="preserve"> </w:t>
                          </w:r>
                          <w:r w:rsidRPr="0030124B" w:rsidR="0092458C">
                            <w:rPr>
                              <w:rFonts w:ascii="Arial" w:hAnsi="Arial"/>
                              <w:sz w:val="20"/>
                              <w:szCs w:val="20"/>
                            </w:rPr>
                            <w:t>Project ID:</w:t>
                          </w:r>
                          <w:r w:rsidR="0092458C">
                            <w:rPr>
                              <w:rFonts w:ascii="Arial" w:hAnsi="Arial"/>
                              <w:sz w:val="20"/>
                              <w:szCs w:val="20"/>
                            </w:rPr>
                            <w:t xml:space="preserve"> ______________</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65B60BAD">
              <v:stroke joinstyle="miter"/>
              <v:path gradientshapeok="t" o:connecttype="rect"/>
            </v:shapetype>
            <v:shape id="_x0000_s1031" style="position:absolute;margin-left:351pt;margin-top:-17.65pt;width:171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">
              <v:textbox>
                <w:txbxContent>
                  <w:p w:rsidR="007225EE" w:rsidP="00C708EE" w:rsidRDefault="006A3262" w14:paraId="6CE0CDFA" w14:textId="1CC38B36">
                    <w:r>
                      <w:rPr>
                        <w:rFonts w:ascii="Arial" w:hAnsi="Arial"/>
                        <w:sz w:val="20"/>
                        <w:szCs w:val="20"/>
                      </w:rPr>
                      <w:t>MWG</w:t>
                    </w:r>
                    <w:r w:rsidR="0092458C">
                      <w:rPr>
                        <w:rFonts w:ascii="Arial" w:hAnsi="Arial"/>
                        <w:sz w:val="20"/>
                        <w:szCs w:val="20"/>
                      </w:rPr>
                      <w:t xml:space="preserve"> </w:t>
                    </w:r>
                    <w:r w:rsidRPr="0030124B" w:rsidR="0092458C">
                      <w:rPr>
                        <w:rFonts w:ascii="Arial" w:hAnsi="Arial"/>
                        <w:sz w:val="20"/>
                        <w:szCs w:val="20"/>
                      </w:rPr>
                      <w:t>Project ID:</w:t>
                    </w:r>
                    <w:r w:rsidR="0092458C">
                      <w:rPr>
                        <w:rFonts w:ascii="Arial" w:hAnsi="Arial"/>
                        <w:sz w:val="20"/>
                        <w:szCs w:val="20"/>
                      </w:rPr>
                      <w:t xml:space="preserve"> ______________</w:t>
                    </w:r>
                  </w:p>
                </w:txbxContent>
              </v:textbox>
            </v:shape>
          </w:pict>
        </mc:Fallback>
      </mc:AlternateContent>
    </w:r>
    <w:r>
      <w:rPr>
        <w:noProof/>
        <w:lang w:val="en-SG" w:eastAsia="en-SG"/>
      </w:rPr>
      <w:drawing>
        <wp:anchor distT="0" distB="0" distL="114300" distR="114300" simplePos="0" relativeHeight="251659264" behindDoc="1" locked="0" layoutInCell="1" allowOverlap="1" wp14:anchorId="327AADEB" wp14:editId="276EE292">
          <wp:simplePos x="0" y="0"/>
          <wp:positionH relativeFrom="column">
            <wp:posOffset>-571500</wp:posOffset>
          </wp:positionH>
          <wp:positionV relativeFrom="paragraph">
            <wp:posOffset>-338455</wp:posOffset>
          </wp:positionV>
          <wp:extent cx="7315200" cy="12998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03999" name="Picture 1"/>
                  <pic:cNvPicPr>
                    <a:picLocks noChangeAspect="1" noChangeArrowheads="1"/>
                  </pic:cNvPicPr>
                </pic:nvPicPr>
                <pic:blipFill>
                  <a:blip r:embed="rId1">
                    <a:extLst>
                      <a:ext uri="{28A0092B-C50C-407E-A947-70E740481C1C}">
                        <a14:useLocalDpi xmlns:a14="http://schemas.microsoft.com/office/drawing/2010/main" val="0"/>
                      </a:ext>
                    </a:extLst>
                  </a:blip>
                  <a:srcRect l="1538" t="8083"/>
                  <a:stretch>
                    <a:fillRect/>
                  </a:stretch>
                </pic:blipFill>
                <pic:spPr bwMode="auto">
                  <a:xfrm>
                    <a:off x="0" y="0"/>
                    <a:ext cx="7315200" cy="12998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D4E97"/>
    <w:multiLevelType w:val="multilevel"/>
    <w:tmpl w:val="652E2A06"/>
    <w:lvl w:ilvl="0">
      <w:start w:val="1"/>
      <w:numFmt w:val="bullet"/>
      <w:lvlText w:val=""/>
      <w:lvlJc w:val="left"/>
      <w:pPr>
        <w:tabs>
          <w:tab w:val="num" w:pos="910"/>
        </w:tabs>
        <w:ind w:left="910" w:hanging="360"/>
      </w:pPr>
      <w:rPr>
        <w:rFonts w:hint="default" w:ascii="Symbol" w:hAnsi="Symbol"/>
        <w:sz w:val="20"/>
      </w:rPr>
    </w:lvl>
    <w:lvl w:ilvl="1" w:tentative="1">
      <w:start w:val="1"/>
      <w:numFmt w:val="bullet"/>
      <w:lvlText w:val=""/>
      <w:lvlJc w:val="left"/>
      <w:pPr>
        <w:tabs>
          <w:tab w:val="num" w:pos="1630"/>
        </w:tabs>
        <w:ind w:left="1630" w:hanging="360"/>
      </w:pPr>
      <w:rPr>
        <w:rFonts w:hint="default" w:ascii="Symbol" w:hAnsi="Symbol"/>
        <w:sz w:val="20"/>
      </w:rPr>
    </w:lvl>
    <w:lvl w:ilvl="2" w:tentative="1">
      <w:start w:val="1"/>
      <w:numFmt w:val="bullet"/>
      <w:lvlText w:val=""/>
      <w:lvlJc w:val="left"/>
      <w:pPr>
        <w:tabs>
          <w:tab w:val="num" w:pos="2350"/>
        </w:tabs>
        <w:ind w:left="2350" w:hanging="360"/>
      </w:pPr>
      <w:rPr>
        <w:rFonts w:hint="default" w:ascii="Symbol" w:hAnsi="Symbol"/>
        <w:sz w:val="20"/>
      </w:rPr>
    </w:lvl>
    <w:lvl w:ilvl="3" w:tentative="1">
      <w:start w:val="1"/>
      <w:numFmt w:val="bullet"/>
      <w:lvlText w:val=""/>
      <w:lvlJc w:val="left"/>
      <w:pPr>
        <w:tabs>
          <w:tab w:val="num" w:pos="3070"/>
        </w:tabs>
        <w:ind w:left="3070" w:hanging="360"/>
      </w:pPr>
      <w:rPr>
        <w:rFonts w:hint="default" w:ascii="Symbol" w:hAnsi="Symbol"/>
        <w:sz w:val="20"/>
      </w:rPr>
    </w:lvl>
    <w:lvl w:ilvl="4" w:tentative="1">
      <w:start w:val="1"/>
      <w:numFmt w:val="bullet"/>
      <w:lvlText w:val=""/>
      <w:lvlJc w:val="left"/>
      <w:pPr>
        <w:tabs>
          <w:tab w:val="num" w:pos="3790"/>
        </w:tabs>
        <w:ind w:left="3790" w:hanging="360"/>
      </w:pPr>
      <w:rPr>
        <w:rFonts w:hint="default" w:ascii="Symbol" w:hAnsi="Symbol"/>
        <w:sz w:val="20"/>
      </w:rPr>
    </w:lvl>
    <w:lvl w:ilvl="5" w:tentative="1">
      <w:start w:val="1"/>
      <w:numFmt w:val="bullet"/>
      <w:lvlText w:val=""/>
      <w:lvlJc w:val="left"/>
      <w:pPr>
        <w:tabs>
          <w:tab w:val="num" w:pos="4510"/>
        </w:tabs>
        <w:ind w:left="4510" w:hanging="360"/>
      </w:pPr>
      <w:rPr>
        <w:rFonts w:hint="default" w:ascii="Symbol" w:hAnsi="Symbol"/>
        <w:sz w:val="20"/>
      </w:rPr>
    </w:lvl>
    <w:lvl w:ilvl="6" w:tentative="1">
      <w:start w:val="1"/>
      <w:numFmt w:val="bullet"/>
      <w:lvlText w:val=""/>
      <w:lvlJc w:val="left"/>
      <w:pPr>
        <w:tabs>
          <w:tab w:val="num" w:pos="5230"/>
        </w:tabs>
        <w:ind w:left="5230" w:hanging="360"/>
      </w:pPr>
      <w:rPr>
        <w:rFonts w:hint="default" w:ascii="Symbol" w:hAnsi="Symbol"/>
        <w:sz w:val="20"/>
      </w:rPr>
    </w:lvl>
    <w:lvl w:ilvl="7" w:tentative="1">
      <w:start w:val="1"/>
      <w:numFmt w:val="bullet"/>
      <w:lvlText w:val=""/>
      <w:lvlJc w:val="left"/>
      <w:pPr>
        <w:tabs>
          <w:tab w:val="num" w:pos="5950"/>
        </w:tabs>
        <w:ind w:left="5950" w:hanging="360"/>
      </w:pPr>
      <w:rPr>
        <w:rFonts w:hint="default" w:ascii="Symbol" w:hAnsi="Symbol"/>
        <w:sz w:val="20"/>
      </w:rPr>
    </w:lvl>
    <w:lvl w:ilvl="8" w:tentative="1">
      <w:start w:val="1"/>
      <w:numFmt w:val="bullet"/>
      <w:lvlText w:val=""/>
      <w:lvlJc w:val="left"/>
      <w:pPr>
        <w:tabs>
          <w:tab w:val="num" w:pos="6670"/>
        </w:tabs>
        <w:ind w:left="6670" w:hanging="360"/>
      </w:pPr>
      <w:rPr>
        <w:rFonts w:hint="default" w:ascii="Symbol" w:hAnsi="Symbol"/>
        <w:sz w:val="20"/>
      </w:rPr>
    </w:lvl>
  </w:abstractNum>
  <w:abstractNum w:abstractNumId="1" w15:restartNumberingAfterBreak="0">
    <w:nsid w:val="08F255FA"/>
    <w:multiLevelType w:val="hybridMultilevel"/>
    <w:tmpl w:val="815E5CC8"/>
    <w:lvl w:ilvl="0" w:tplc="A4CCB042">
      <w:start w:val="1"/>
      <w:numFmt w:val="lowerLetter"/>
      <w:lvlText w:val="%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34C89"/>
    <w:multiLevelType w:val="hybridMultilevel"/>
    <w:tmpl w:val="BAEA4484"/>
    <w:lvl w:ilvl="0" w:tplc="10D408B8">
      <w:start w:val="1"/>
      <w:numFmt w:val="decimal"/>
      <w:lvlText w:val="1.%1"/>
      <w:lvlJc w:val="left"/>
      <w:pPr>
        <w:tabs>
          <w:tab w:val="num" w:pos="1430"/>
        </w:tabs>
        <w:ind w:left="1430" w:hanging="720"/>
      </w:pPr>
      <w:rPr>
        <w:rFonts w:hint="default"/>
      </w:rPr>
    </w:lvl>
    <w:lvl w:ilvl="1" w:tplc="F29293EE" w:tentative="1">
      <w:start w:val="1"/>
      <w:numFmt w:val="lowerLetter"/>
      <w:lvlText w:val="%2."/>
      <w:lvlJc w:val="left"/>
      <w:pPr>
        <w:tabs>
          <w:tab w:val="num" w:pos="1440"/>
        </w:tabs>
        <w:ind w:left="1440" w:hanging="360"/>
      </w:pPr>
    </w:lvl>
    <w:lvl w:ilvl="2" w:tplc="86DAFF8E" w:tentative="1">
      <w:start w:val="1"/>
      <w:numFmt w:val="lowerRoman"/>
      <w:lvlText w:val="%3."/>
      <w:lvlJc w:val="right"/>
      <w:pPr>
        <w:tabs>
          <w:tab w:val="num" w:pos="2160"/>
        </w:tabs>
        <w:ind w:left="2160" w:hanging="180"/>
      </w:pPr>
    </w:lvl>
    <w:lvl w:ilvl="3" w:tplc="8460C044" w:tentative="1">
      <w:start w:val="1"/>
      <w:numFmt w:val="decimal"/>
      <w:lvlText w:val="%4."/>
      <w:lvlJc w:val="left"/>
      <w:pPr>
        <w:tabs>
          <w:tab w:val="num" w:pos="2880"/>
        </w:tabs>
        <w:ind w:left="2880" w:hanging="360"/>
      </w:pPr>
    </w:lvl>
    <w:lvl w:ilvl="4" w:tplc="7438E1E4" w:tentative="1">
      <w:start w:val="1"/>
      <w:numFmt w:val="lowerLetter"/>
      <w:lvlText w:val="%5."/>
      <w:lvlJc w:val="left"/>
      <w:pPr>
        <w:tabs>
          <w:tab w:val="num" w:pos="3600"/>
        </w:tabs>
        <w:ind w:left="3600" w:hanging="360"/>
      </w:pPr>
    </w:lvl>
    <w:lvl w:ilvl="5" w:tplc="81E0F302" w:tentative="1">
      <w:start w:val="1"/>
      <w:numFmt w:val="lowerRoman"/>
      <w:lvlText w:val="%6."/>
      <w:lvlJc w:val="right"/>
      <w:pPr>
        <w:tabs>
          <w:tab w:val="num" w:pos="4320"/>
        </w:tabs>
        <w:ind w:left="4320" w:hanging="180"/>
      </w:pPr>
    </w:lvl>
    <w:lvl w:ilvl="6" w:tplc="2E9C7DEE" w:tentative="1">
      <w:start w:val="1"/>
      <w:numFmt w:val="decimal"/>
      <w:lvlText w:val="%7."/>
      <w:lvlJc w:val="left"/>
      <w:pPr>
        <w:tabs>
          <w:tab w:val="num" w:pos="5040"/>
        </w:tabs>
        <w:ind w:left="5040" w:hanging="360"/>
      </w:pPr>
    </w:lvl>
    <w:lvl w:ilvl="7" w:tplc="86666920" w:tentative="1">
      <w:start w:val="1"/>
      <w:numFmt w:val="lowerLetter"/>
      <w:lvlText w:val="%8."/>
      <w:lvlJc w:val="left"/>
      <w:pPr>
        <w:tabs>
          <w:tab w:val="num" w:pos="5760"/>
        </w:tabs>
        <w:ind w:left="5760" w:hanging="360"/>
      </w:pPr>
    </w:lvl>
    <w:lvl w:ilvl="8" w:tplc="784A47CA" w:tentative="1">
      <w:start w:val="1"/>
      <w:numFmt w:val="lowerRoman"/>
      <w:lvlText w:val="%9."/>
      <w:lvlJc w:val="right"/>
      <w:pPr>
        <w:tabs>
          <w:tab w:val="num" w:pos="6480"/>
        </w:tabs>
        <w:ind w:left="6480" w:hanging="180"/>
      </w:pPr>
    </w:lvl>
  </w:abstractNum>
  <w:abstractNum w:abstractNumId="3" w15:restartNumberingAfterBreak="0">
    <w:nsid w:val="141C2FD4"/>
    <w:multiLevelType w:val="hybridMultilevel"/>
    <w:tmpl w:val="8F8A0BF6"/>
    <w:lvl w:ilvl="0" w:tplc="CAD033DA">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1E6805"/>
    <w:multiLevelType w:val="multilevel"/>
    <w:tmpl w:val="9EA0F5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250F600C"/>
    <w:multiLevelType w:val="hybridMultilevel"/>
    <w:tmpl w:val="BF9C5AB8"/>
    <w:lvl w:ilvl="0" w:tplc="9C32C7A0">
      <w:start w:val="1"/>
      <w:numFmt w:val="decimal"/>
      <w:lvlText w:val="3.%1"/>
      <w:lvlJc w:val="left"/>
      <w:pPr>
        <w:tabs>
          <w:tab w:val="num" w:pos="1440"/>
        </w:tabs>
        <w:ind w:left="1440" w:hanging="720"/>
      </w:pPr>
      <w:rPr>
        <w:rFonts w:hint="default"/>
        <w:b w:val="0"/>
        <w:color w:val="auto"/>
      </w:rPr>
    </w:lvl>
    <w:lvl w:ilvl="1" w:tplc="F3FEEB96" w:tentative="1">
      <w:start w:val="1"/>
      <w:numFmt w:val="lowerLetter"/>
      <w:lvlText w:val="%2."/>
      <w:lvlJc w:val="left"/>
      <w:pPr>
        <w:tabs>
          <w:tab w:val="num" w:pos="1440"/>
        </w:tabs>
        <w:ind w:left="1440" w:hanging="360"/>
      </w:pPr>
    </w:lvl>
    <w:lvl w:ilvl="2" w:tplc="57282DAA">
      <w:start w:val="1"/>
      <w:numFmt w:val="decimal"/>
      <w:lvlText w:val="3.1.%3."/>
      <w:lvlJc w:val="right"/>
      <w:pPr>
        <w:tabs>
          <w:tab w:val="num" w:pos="2160"/>
        </w:tabs>
        <w:ind w:left="2160" w:hanging="180"/>
      </w:pPr>
      <w:rPr>
        <w:rFonts w:hint="default"/>
      </w:rPr>
    </w:lvl>
    <w:lvl w:ilvl="3" w:tplc="4C6C4F12" w:tentative="1">
      <w:start w:val="1"/>
      <w:numFmt w:val="decimal"/>
      <w:lvlText w:val="%4."/>
      <w:lvlJc w:val="left"/>
      <w:pPr>
        <w:tabs>
          <w:tab w:val="num" w:pos="2880"/>
        </w:tabs>
        <w:ind w:left="2880" w:hanging="360"/>
      </w:pPr>
    </w:lvl>
    <w:lvl w:ilvl="4" w:tplc="EE9C9A28" w:tentative="1">
      <w:start w:val="1"/>
      <w:numFmt w:val="lowerLetter"/>
      <w:lvlText w:val="%5."/>
      <w:lvlJc w:val="left"/>
      <w:pPr>
        <w:tabs>
          <w:tab w:val="num" w:pos="3600"/>
        </w:tabs>
        <w:ind w:left="3600" w:hanging="360"/>
      </w:pPr>
    </w:lvl>
    <w:lvl w:ilvl="5" w:tplc="5F2EC476" w:tentative="1">
      <w:start w:val="1"/>
      <w:numFmt w:val="lowerRoman"/>
      <w:lvlText w:val="%6."/>
      <w:lvlJc w:val="right"/>
      <w:pPr>
        <w:tabs>
          <w:tab w:val="num" w:pos="4320"/>
        </w:tabs>
        <w:ind w:left="4320" w:hanging="180"/>
      </w:pPr>
    </w:lvl>
    <w:lvl w:ilvl="6" w:tplc="64DCD12C" w:tentative="1">
      <w:start w:val="1"/>
      <w:numFmt w:val="decimal"/>
      <w:lvlText w:val="%7."/>
      <w:lvlJc w:val="left"/>
      <w:pPr>
        <w:tabs>
          <w:tab w:val="num" w:pos="5040"/>
        </w:tabs>
        <w:ind w:left="5040" w:hanging="360"/>
      </w:pPr>
    </w:lvl>
    <w:lvl w:ilvl="7" w:tplc="1C0A1B24" w:tentative="1">
      <w:start w:val="1"/>
      <w:numFmt w:val="lowerLetter"/>
      <w:lvlText w:val="%8."/>
      <w:lvlJc w:val="left"/>
      <w:pPr>
        <w:tabs>
          <w:tab w:val="num" w:pos="5760"/>
        </w:tabs>
        <w:ind w:left="5760" w:hanging="360"/>
      </w:pPr>
    </w:lvl>
    <w:lvl w:ilvl="8" w:tplc="7B060476" w:tentative="1">
      <w:start w:val="1"/>
      <w:numFmt w:val="lowerRoman"/>
      <w:lvlText w:val="%9."/>
      <w:lvlJc w:val="right"/>
      <w:pPr>
        <w:tabs>
          <w:tab w:val="num" w:pos="6480"/>
        </w:tabs>
        <w:ind w:left="6480" w:hanging="180"/>
      </w:pPr>
    </w:lvl>
  </w:abstractNum>
  <w:abstractNum w:abstractNumId="6" w15:restartNumberingAfterBreak="0">
    <w:nsid w:val="34A27B7C"/>
    <w:multiLevelType w:val="hybridMultilevel"/>
    <w:tmpl w:val="4D285B96"/>
    <w:lvl w:ilvl="0" w:tplc="7B562116">
      <w:start w:val="5"/>
      <w:numFmt w:val="bullet"/>
      <w:lvlText w:val="-"/>
      <w:lvlJc w:val="left"/>
      <w:pPr>
        <w:ind w:left="720" w:hanging="360"/>
      </w:pPr>
      <w:rPr>
        <w:rFonts w:hint="default" w:ascii="Arial" w:hAnsi="Arial" w:eastAsia="MS Song" w:cs="Arial"/>
      </w:rPr>
    </w:lvl>
    <w:lvl w:ilvl="1" w:tplc="D1AA0A24" w:tentative="1">
      <w:start w:val="1"/>
      <w:numFmt w:val="bullet"/>
      <w:lvlText w:val="o"/>
      <w:lvlJc w:val="left"/>
      <w:pPr>
        <w:ind w:left="1440" w:hanging="360"/>
      </w:pPr>
      <w:rPr>
        <w:rFonts w:hint="default" w:ascii="Courier New" w:hAnsi="Courier New" w:cs="Courier New"/>
      </w:rPr>
    </w:lvl>
    <w:lvl w:ilvl="2" w:tplc="88BE4C18" w:tentative="1">
      <w:start w:val="1"/>
      <w:numFmt w:val="bullet"/>
      <w:lvlText w:val=""/>
      <w:lvlJc w:val="left"/>
      <w:pPr>
        <w:ind w:left="2160" w:hanging="360"/>
      </w:pPr>
      <w:rPr>
        <w:rFonts w:hint="default" w:ascii="Wingdings" w:hAnsi="Wingdings"/>
      </w:rPr>
    </w:lvl>
    <w:lvl w:ilvl="3" w:tplc="C8608E74" w:tentative="1">
      <w:start w:val="1"/>
      <w:numFmt w:val="bullet"/>
      <w:lvlText w:val=""/>
      <w:lvlJc w:val="left"/>
      <w:pPr>
        <w:ind w:left="2880" w:hanging="360"/>
      </w:pPr>
      <w:rPr>
        <w:rFonts w:hint="default" w:ascii="Symbol" w:hAnsi="Symbol"/>
      </w:rPr>
    </w:lvl>
    <w:lvl w:ilvl="4" w:tplc="9D8ECCBE" w:tentative="1">
      <w:start w:val="1"/>
      <w:numFmt w:val="bullet"/>
      <w:lvlText w:val="o"/>
      <w:lvlJc w:val="left"/>
      <w:pPr>
        <w:ind w:left="3600" w:hanging="360"/>
      </w:pPr>
      <w:rPr>
        <w:rFonts w:hint="default" w:ascii="Courier New" w:hAnsi="Courier New" w:cs="Courier New"/>
      </w:rPr>
    </w:lvl>
    <w:lvl w:ilvl="5" w:tplc="25B29316" w:tentative="1">
      <w:start w:val="1"/>
      <w:numFmt w:val="bullet"/>
      <w:lvlText w:val=""/>
      <w:lvlJc w:val="left"/>
      <w:pPr>
        <w:ind w:left="4320" w:hanging="360"/>
      </w:pPr>
      <w:rPr>
        <w:rFonts w:hint="default" w:ascii="Wingdings" w:hAnsi="Wingdings"/>
      </w:rPr>
    </w:lvl>
    <w:lvl w:ilvl="6" w:tplc="171A9424" w:tentative="1">
      <w:start w:val="1"/>
      <w:numFmt w:val="bullet"/>
      <w:lvlText w:val=""/>
      <w:lvlJc w:val="left"/>
      <w:pPr>
        <w:ind w:left="5040" w:hanging="360"/>
      </w:pPr>
      <w:rPr>
        <w:rFonts w:hint="default" w:ascii="Symbol" w:hAnsi="Symbol"/>
      </w:rPr>
    </w:lvl>
    <w:lvl w:ilvl="7" w:tplc="BA224014" w:tentative="1">
      <w:start w:val="1"/>
      <w:numFmt w:val="bullet"/>
      <w:lvlText w:val="o"/>
      <w:lvlJc w:val="left"/>
      <w:pPr>
        <w:ind w:left="5760" w:hanging="360"/>
      </w:pPr>
      <w:rPr>
        <w:rFonts w:hint="default" w:ascii="Courier New" w:hAnsi="Courier New" w:cs="Courier New"/>
      </w:rPr>
    </w:lvl>
    <w:lvl w:ilvl="8" w:tplc="B2AC1D94" w:tentative="1">
      <w:start w:val="1"/>
      <w:numFmt w:val="bullet"/>
      <w:lvlText w:val=""/>
      <w:lvlJc w:val="left"/>
      <w:pPr>
        <w:ind w:left="6480" w:hanging="360"/>
      </w:pPr>
      <w:rPr>
        <w:rFonts w:hint="default" w:ascii="Wingdings" w:hAnsi="Wingdings"/>
      </w:rPr>
    </w:lvl>
  </w:abstractNum>
  <w:abstractNum w:abstractNumId="7" w15:restartNumberingAfterBreak="0">
    <w:nsid w:val="35496563"/>
    <w:multiLevelType w:val="hybridMultilevel"/>
    <w:tmpl w:val="4A6A12B4"/>
    <w:lvl w:ilvl="0" w:tplc="39CA4B4E">
      <w:start w:val="2"/>
      <w:numFmt w:val="decimal"/>
      <w:lvlText w:val="2.%1"/>
      <w:lvlJc w:val="left"/>
      <w:pPr>
        <w:tabs>
          <w:tab w:val="num" w:pos="1430"/>
        </w:tabs>
        <w:ind w:left="143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5548CF"/>
    <w:multiLevelType w:val="hybridMultilevel"/>
    <w:tmpl w:val="DB4C8ABC"/>
    <w:lvl w:ilvl="0" w:tplc="C1F68EC6">
      <w:start w:val="1"/>
      <w:numFmt w:val="decimal"/>
      <w:lvlText w:val="%1."/>
      <w:lvlJc w:val="left"/>
      <w:pPr>
        <w:tabs>
          <w:tab w:val="num" w:pos="720"/>
        </w:tabs>
        <w:ind w:left="720" w:hanging="360"/>
      </w:pPr>
      <w:rPr>
        <w:rFonts w:hint="default"/>
      </w:rPr>
    </w:lvl>
    <w:lvl w:ilvl="1" w:tplc="C6C064CA" w:tentative="1">
      <w:start w:val="1"/>
      <w:numFmt w:val="bullet"/>
      <w:lvlText w:val="o"/>
      <w:lvlJc w:val="left"/>
      <w:pPr>
        <w:tabs>
          <w:tab w:val="num" w:pos="1440"/>
        </w:tabs>
        <w:ind w:left="1440" w:hanging="360"/>
      </w:pPr>
      <w:rPr>
        <w:rFonts w:hint="default" w:ascii="Courier New" w:hAnsi="Courier New" w:cs="Courier New"/>
      </w:rPr>
    </w:lvl>
    <w:lvl w:ilvl="2" w:tplc="FD02D194" w:tentative="1">
      <w:start w:val="1"/>
      <w:numFmt w:val="bullet"/>
      <w:lvlText w:val=""/>
      <w:lvlJc w:val="left"/>
      <w:pPr>
        <w:tabs>
          <w:tab w:val="num" w:pos="2160"/>
        </w:tabs>
        <w:ind w:left="2160" w:hanging="360"/>
      </w:pPr>
      <w:rPr>
        <w:rFonts w:hint="default" w:ascii="Wingdings" w:hAnsi="Wingdings"/>
      </w:rPr>
    </w:lvl>
    <w:lvl w:ilvl="3" w:tplc="C9A097B2" w:tentative="1">
      <w:start w:val="1"/>
      <w:numFmt w:val="bullet"/>
      <w:lvlText w:val=""/>
      <w:lvlJc w:val="left"/>
      <w:pPr>
        <w:tabs>
          <w:tab w:val="num" w:pos="2880"/>
        </w:tabs>
        <w:ind w:left="2880" w:hanging="360"/>
      </w:pPr>
      <w:rPr>
        <w:rFonts w:hint="default" w:ascii="Symbol" w:hAnsi="Symbol"/>
      </w:rPr>
    </w:lvl>
    <w:lvl w:ilvl="4" w:tplc="05BC53EA" w:tentative="1">
      <w:start w:val="1"/>
      <w:numFmt w:val="bullet"/>
      <w:lvlText w:val="o"/>
      <w:lvlJc w:val="left"/>
      <w:pPr>
        <w:tabs>
          <w:tab w:val="num" w:pos="3600"/>
        </w:tabs>
        <w:ind w:left="3600" w:hanging="360"/>
      </w:pPr>
      <w:rPr>
        <w:rFonts w:hint="default" w:ascii="Courier New" w:hAnsi="Courier New" w:cs="Courier New"/>
      </w:rPr>
    </w:lvl>
    <w:lvl w:ilvl="5" w:tplc="BBC862A6" w:tentative="1">
      <w:start w:val="1"/>
      <w:numFmt w:val="bullet"/>
      <w:lvlText w:val=""/>
      <w:lvlJc w:val="left"/>
      <w:pPr>
        <w:tabs>
          <w:tab w:val="num" w:pos="4320"/>
        </w:tabs>
        <w:ind w:left="4320" w:hanging="360"/>
      </w:pPr>
      <w:rPr>
        <w:rFonts w:hint="default" w:ascii="Wingdings" w:hAnsi="Wingdings"/>
      </w:rPr>
    </w:lvl>
    <w:lvl w:ilvl="6" w:tplc="01883E3E" w:tentative="1">
      <w:start w:val="1"/>
      <w:numFmt w:val="bullet"/>
      <w:lvlText w:val=""/>
      <w:lvlJc w:val="left"/>
      <w:pPr>
        <w:tabs>
          <w:tab w:val="num" w:pos="5040"/>
        </w:tabs>
        <w:ind w:left="5040" w:hanging="360"/>
      </w:pPr>
      <w:rPr>
        <w:rFonts w:hint="default" w:ascii="Symbol" w:hAnsi="Symbol"/>
      </w:rPr>
    </w:lvl>
    <w:lvl w:ilvl="7" w:tplc="475AC7AA" w:tentative="1">
      <w:start w:val="1"/>
      <w:numFmt w:val="bullet"/>
      <w:lvlText w:val="o"/>
      <w:lvlJc w:val="left"/>
      <w:pPr>
        <w:tabs>
          <w:tab w:val="num" w:pos="5760"/>
        </w:tabs>
        <w:ind w:left="5760" w:hanging="360"/>
      </w:pPr>
      <w:rPr>
        <w:rFonts w:hint="default" w:ascii="Courier New" w:hAnsi="Courier New" w:cs="Courier New"/>
      </w:rPr>
    </w:lvl>
    <w:lvl w:ilvl="8" w:tplc="6DEC5720"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457D132B"/>
    <w:multiLevelType w:val="hybridMultilevel"/>
    <w:tmpl w:val="E5AC7976"/>
    <w:lvl w:ilvl="0" w:tplc="23780C98">
      <w:start w:val="1"/>
      <w:numFmt w:val="decimal"/>
      <w:lvlText w:val="2.%1"/>
      <w:lvlJc w:val="left"/>
      <w:pPr>
        <w:tabs>
          <w:tab w:val="num" w:pos="1430"/>
        </w:tabs>
        <w:ind w:left="143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4F03F5"/>
    <w:multiLevelType w:val="hybridMultilevel"/>
    <w:tmpl w:val="2D6E3FA2"/>
    <w:lvl w:ilvl="0" w:tplc="B512215C">
      <w:start w:val="1"/>
      <w:numFmt w:val="bullet"/>
      <w:lvlText w:val=""/>
      <w:lvlJc w:val="left"/>
      <w:pPr>
        <w:ind w:left="720" w:hanging="360"/>
      </w:pPr>
      <w:rPr>
        <w:rFonts w:hint="default" w:ascii="Symbol" w:hAnsi="Symbol"/>
      </w:rPr>
    </w:lvl>
    <w:lvl w:ilvl="1" w:tplc="265015EC" w:tentative="1">
      <w:start w:val="1"/>
      <w:numFmt w:val="bullet"/>
      <w:lvlText w:val="o"/>
      <w:lvlJc w:val="left"/>
      <w:pPr>
        <w:ind w:left="1440" w:hanging="360"/>
      </w:pPr>
      <w:rPr>
        <w:rFonts w:hint="default" w:ascii="Courier New" w:hAnsi="Courier New" w:cs="Courier New"/>
      </w:rPr>
    </w:lvl>
    <w:lvl w:ilvl="2" w:tplc="4206573A" w:tentative="1">
      <w:start w:val="1"/>
      <w:numFmt w:val="bullet"/>
      <w:lvlText w:val=""/>
      <w:lvlJc w:val="left"/>
      <w:pPr>
        <w:ind w:left="2160" w:hanging="360"/>
      </w:pPr>
      <w:rPr>
        <w:rFonts w:hint="default" w:ascii="Wingdings" w:hAnsi="Wingdings"/>
      </w:rPr>
    </w:lvl>
    <w:lvl w:ilvl="3" w:tplc="BF4A12DC" w:tentative="1">
      <w:start w:val="1"/>
      <w:numFmt w:val="bullet"/>
      <w:lvlText w:val=""/>
      <w:lvlJc w:val="left"/>
      <w:pPr>
        <w:ind w:left="2880" w:hanging="360"/>
      </w:pPr>
      <w:rPr>
        <w:rFonts w:hint="default" w:ascii="Symbol" w:hAnsi="Symbol"/>
      </w:rPr>
    </w:lvl>
    <w:lvl w:ilvl="4" w:tplc="F5901A90" w:tentative="1">
      <w:start w:val="1"/>
      <w:numFmt w:val="bullet"/>
      <w:lvlText w:val="o"/>
      <w:lvlJc w:val="left"/>
      <w:pPr>
        <w:ind w:left="3600" w:hanging="360"/>
      </w:pPr>
      <w:rPr>
        <w:rFonts w:hint="default" w:ascii="Courier New" w:hAnsi="Courier New" w:cs="Courier New"/>
      </w:rPr>
    </w:lvl>
    <w:lvl w:ilvl="5" w:tplc="7930A474" w:tentative="1">
      <w:start w:val="1"/>
      <w:numFmt w:val="bullet"/>
      <w:lvlText w:val=""/>
      <w:lvlJc w:val="left"/>
      <w:pPr>
        <w:ind w:left="4320" w:hanging="360"/>
      </w:pPr>
      <w:rPr>
        <w:rFonts w:hint="default" w:ascii="Wingdings" w:hAnsi="Wingdings"/>
      </w:rPr>
    </w:lvl>
    <w:lvl w:ilvl="6" w:tplc="640EC55A" w:tentative="1">
      <w:start w:val="1"/>
      <w:numFmt w:val="bullet"/>
      <w:lvlText w:val=""/>
      <w:lvlJc w:val="left"/>
      <w:pPr>
        <w:ind w:left="5040" w:hanging="360"/>
      </w:pPr>
      <w:rPr>
        <w:rFonts w:hint="default" w:ascii="Symbol" w:hAnsi="Symbol"/>
      </w:rPr>
    </w:lvl>
    <w:lvl w:ilvl="7" w:tplc="AA1C832A" w:tentative="1">
      <w:start w:val="1"/>
      <w:numFmt w:val="bullet"/>
      <w:lvlText w:val="o"/>
      <w:lvlJc w:val="left"/>
      <w:pPr>
        <w:ind w:left="5760" w:hanging="360"/>
      </w:pPr>
      <w:rPr>
        <w:rFonts w:hint="default" w:ascii="Courier New" w:hAnsi="Courier New" w:cs="Courier New"/>
      </w:rPr>
    </w:lvl>
    <w:lvl w:ilvl="8" w:tplc="5040F8A4" w:tentative="1">
      <w:start w:val="1"/>
      <w:numFmt w:val="bullet"/>
      <w:lvlText w:val=""/>
      <w:lvlJc w:val="left"/>
      <w:pPr>
        <w:ind w:left="6480" w:hanging="360"/>
      </w:pPr>
      <w:rPr>
        <w:rFonts w:hint="default" w:ascii="Wingdings" w:hAnsi="Wingdings"/>
      </w:rPr>
    </w:lvl>
  </w:abstractNum>
  <w:abstractNum w:abstractNumId="11" w15:restartNumberingAfterBreak="0">
    <w:nsid w:val="5072654C"/>
    <w:multiLevelType w:val="hybridMultilevel"/>
    <w:tmpl w:val="CE62181C"/>
    <w:lvl w:ilvl="0" w:tplc="8D90463E">
      <w:start w:val="1"/>
      <w:numFmt w:val="decimal"/>
      <w:lvlText w:val="5.%1"/>
      <w:lvlJc w:val="left"/>
      <w:pPr>
        <w:ind w:left="1800" w:hanging="360"/>
      </w:pPr>
      <w:rPr>
        <w:rFonts w:hint="default"/>
      </w:rPr>
    </w:lvl>
    <w:lvl w:ilvl="1" w:tplc="8D90463E">
      <w:start w:val="1"/>
      <w:numFmt w:val="decimal"/>
      <w:lvlText w:val="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147754"/>
    <w:multiLevelType w:val="hybridMultilevel"/>
    <w:tmpl w:val="5A9447DA"/>
    <w:lvl w:ilvl="0" w:tplc="89C4C7BA">
      <w:start w:val="1"/>
      <w:numFmt w:val="decimal"/>
      <w:lvlText w:val="(%1)"/>
      <w:lvlJc w:val="left"/>
      <w:pPr>
        <w:tabs>
          <w:tab w:val="num" w:pos="720"/>
        </w:tabs>
        <w:ind w:left="720" w:hanging="360"/>
      </w:pPr>
      <w:rPr>
        <w:rFonts w:hint="default"/>
      </w:rPr>
    </w:lvl>
    <w:lvl w:ilvl="1" w:tplc="A8DED516" w:tentative="1">
      <w:start w:val="1"/>
      <w:numFmt w:val="lowerLetter"/>
      <w:lvlText w:val="%2."/>
      <w:lvlJc w:val="left"/>
      <w:pPr>
        <w:tabs>
          <w:tab w:val="num" w:pos="1440"/>
        </w:tabs>
        <w:ind w:left="1440" w:hanging="360"/>
      </w:pPr>
    </w:lvl>
    <w:lvl w:ilvl="2" w:tplc="49BAF3FE" w:tentative="1">
      <w:start w:val="1"/>
      <w:numFmt w:val="lowerRoman"/>
      <w:lvlText w:val="%3."/>
      <w:lvlJc w:val="right"/>
      <w:pPr>
        <w:tabs>
          <w:tab w:val="num" w:pos="2160"/>
        </w:tabs>
        <w:ind w:left="2160" w:hanging="180"/>
      </w:pPr>
    </w:lvl>
    <w:lvl w:ilvl="3" w:tplc="FCD6546A" w:tentative="1">
      <w:start w:val="1"/>
      <w:numFmt w:val="decimal"/>
      <w:lvlText w:val="%4."/>
      <w:lvlJc w:val="left"/>
      <w:pPr>
        <w:tabs>
          <w:tab w:val="num" w:pos="2880"/>
        </w:tabs>
        <w:ind w:left="2880" w:hanging="360"/>
      </w:pPr>
    </w:lvl>
    <w:lvl w:ilvl="4" w:tplc="E526A12E" w:tentative="1">
      <w:start w:val="1"/>
      <w:numFmt w:val="lowerLetter"/>
      <w:lvlText w:val="%5."/>
      <w:lvlJc w:val="left"/>
      <w:pPr>
        <w:tabs>
          <w:tab w:val="num" w:pos="3600"/>
        </w:tabs>
        <w:ind w:left="3600" w:hanging="360"/>
      </w:pPr>
    </w:lvl>
    <w:lvl w:ilvl="5" w:tplc="CC08FA2C" w:tentative="1">
      <w:start w:val="1"/>
      <w:numFmt w:val="lowerRoman"/>
      <w:lvlText w:val="%6."/>
      <w:lvlJc w:val="right"/>
      <w:pPr>
        <w:tabs>
          <w:tab w:val="num" w:pos="4320"/>
        </w:tabs>
        <w:ind w:left="4320" w:hanging="180"/>
      </w:pPr>
    </w:lvl>
    <w:lvl w:ilvl="6" w:tplc="33B882F6" w:tentative="1">
      <w:start w:val="1"/>
      <w:numFmt w:val="decimal"/>
      <w:lvlText w:val="%7."/>
      <w:lvlJc w:val="left"/>
      <w:pPr>
        <w:tabs>
          <w:tab w:val="num" w:pos="5040"/>
        </w:tabs>
        <w:ind w:left="5040" w:hanging="360"/>
      </w:pPr>
    </w:lvl>
    <w:lvl w:ilvl="7" w:tplc="7A1E35B8" w:tentative="1">
      <w:start w:val="1"/>
      <w:numFmt w:val="lowerLetter"/>
      <w:lvlText w:val="%8."/>
      <w:lvlJc w:val="left"/>
      <w:pPr>
        <w:tabs>
          <w:tab w:val="num" w:pos="5760"/>
        </w:tabs>
        <w:ind w:left="5760" w:hanging="360"/>
      </w:pPr>
    </w:lvl>
    <w:lvl w:ilvl="8" w:tplc="4CF607F2" w:tentative="1">
      <w:start w:val="1"/>
      <w:numFmt w:val="lowerRoman"/>
      <w:lvlText w:val="%9."/>
      <w:lvlJc w:val="right"/>
      <w:pPr>
        <w:tabs>
          <w:tab w:val="num" w:pos="6480"/>
        </w:tabs>
        <w:ind w:left="6480" w:hanging="180"/>
      </w:pPr>
    </w:lvl>
  </w:abstractNum>
  <w:abstractNum w:abstractNumId="13" w15:restartNumberingAfterBreak="0">
    <w:nsid w:val="540C0CEB"/>
    <w:multiLevelType w:val="multilevel"/>
    <w:tmpl w:val="22C8CBD4"/>
    <w:lvl w:ilvl="0">
      <w:start w:val="4"/>
      <w:numFmt w:val="decimal"/>
      <w:lvlText w:val="%1"/>
      <w:lvlJc w:val="left"/>
      <w:pPr>
        <w:tabs>
          <w:tab w:val="num" w:pos="360"/>
        </w:tabs>
        <w:ind w:left="397" w:hanging="397"/>
      </w:pPr>
      <w:rPr>
        <w:rFonts w:hint="default"/>
      </w:rPr>
    </w:lvl>
    <w:lvl w:ilvl="1">
      <w:start w:val="1"/>
      <w:numFmt w:val="decimal"/>
      <w:lvlText w:val="%1.%2"/>
      <w:lvlJc w:val="left"/>
      <w:pPr>
        <w:tabs>
          <w:tab w:val="num" w:pos="1080"/>
        </w:tabs>
        <w:ind w:left="851" w:hanging="454"/>
      </w:pPr>
      <w:rPr>
        <w:rFonts w:hint="default"/>
      </w:rPr>
    </w:lvl>
    <w:lvl w:ilvl="2">
      <w:start w:val="1"/>
      <w:numFmt w:val="decimal"/>
      <w:lvlText w:val="%1.%2.%3"/>
      <w:lvlJc w:val="left"/>
      <w:pPr>
        <w:tabs>
          <w:tab w:val="num" w:pos="2423"/>
        </w:tabs>
        <w:ind w:left="2155" w:hanging="10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15:restartNumberingAfterBreak="0">
    <w:nsid w:val="63882F35"/>
    <w:multiLevelType w:val="multilevel"/>
    <w:tmpl w:val="9B6893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689B6094"/>
    <w:multiLevelType w:val="hybridMultilevel"/>
    <w:tmpl w:val="540CC952"/>
    <w:lvl w:ilvl="0" w:tplc="F2E6E3E4">
      <w:start w:val="1"/>
      <w:numFmt w:val="lowerRoman"/>
      <w:lvlText w:val="%1)"/>
      <w:lvlJc w:val="left"/>
      <w:pPr>
        <w:ind w:left="1080" w:hanging="720"/>
      </w:pPr>
      <w:rPr>
        <w:rFonts w:hint="default"/>
      </w:rPr>
    </w:lvl>
    <w:lvl w:ilvl="1" w:tplc="65642056" w:tentative="1">
      <w:start w:val="1"/>
      <w:numFmt w:val="lowerLetter"/>
      <w:lvlText w:val="%2."/>
      <w:lvlJc w:val="left"/>
      <w:pPr>
        <w:ind w:left="1440" w:hanging="360"/>
      </w:pPr>
    </w:lvl>
    <w:lvl w:ilvl="2" w:tplc="C486F1FC" w:tentative="1">
      <w:start w:val="1"/>
      <w:numFmt w:val="lowerRoman"/>
      <w:lvlText w:val="%3."/>
      <w:lvlJc w:val="right"/>
      <w:pPr>
        <w:ind w:left="2160" w:hanging="180"/>
      </w:pPr>
    </w:lvl>
    <w:lvl w:ilvl="3" w:tplc="0CAA4ADA" w:tentative="1">
      <w:start w:val="1"/>
      <w:numFmt w:val="decimal"/>
      <w:lvlText w:val="%4."/>
      <w:lvlJc w:val="left"/>
      <w:pPr>
        <w:ind w:left="2880" w:hanging="360"/>
      </w:pPr>
    </w:lvl>
    <w:lvl w:ilvl="4" w:tplc="0448BD30" w:tentative="1">
      <w:start w:val="1"/>
      <w:numFmt w:val="lowerLetter"/>
      <w:lvlText w:val="%5."/>
      <w:lvlJc w:val="left"/>
      <w:pPr>
        <w:ind w:left="3600" w:hanging="360"/>
      </w:pPr>
    </w:lvl>
    <w:lvl w:ilvl="5" w:tplc="71D42F16" w:tentative="1">
      <w:start w:val="1"/>
      <w:numFmt w:val="lowerRoman"/>
      <w:lvlText w:val="%6."/>
      <w:lvlJc w:val="right"/>
      <w:pPr>
        <w:ind w:left="4320" w:hanging="180"/>
      </w:pPr>
    </w:lvl>
    <w:lvl w:ilvl="6" w:tplc="D8B416E8" w:tentative="1">
      <w:start w:val="1"/>
      <w:numFmt w:val="decimal"/>
      <w:lvlText w:val="%7."/>
      <w:lvlJc w:val="left"/>
      <w:pPr>
        <w:ind w:left="5040" w:hanging="360"/>
      </w:pPr>
    </w:lvl>
    <w:lvl w:ilvl="7" w:tplc="FF840D14" w:tentative="1">
      <w:start w:val="1"/>
      <w:numFmt w:val="lowerLetter"/>
      <w:lvlText w:val="%8."/>
      <w:lvlJc w:val="left"/>
      <w:pPr>
        <w:ind w:left="5760" w:hanging="360"/>
      </w:pPr>
    </w:lvl>
    <w:lvl w:ilvl="8" w:tplc="2F80BF66" w:tentative="1">
      <w:start w:val="1"/>
      <w:numFmt w:val="lowerRoman"/>
      <w:lvlText w:val="%9."/>
      <w:lvlJc w:val="right"/>
      <w:pPr>
        <w:ind w:left="6480" w:hanging="180"/>
      </w:pPr>
    </w:lvl>
  </w:abstractNum>
  <w:abstractNum w:abstractNumId="16" w15:restartNumberingAfterBreak="0">
    <w:nsid w:val="6DED7A2F"/>
    <w:multiLevelType w:val="multilevel"/>
    <w:tmpl w:val="72F6BE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7C436EC1"/>
    <w:multiLevelType w:val="hybridMultilevel"/>
    <w:tmpl w:val="BAEA4484"/>
    <w:lvl w:ilvl="0" w:tplc="10D408B8">
      <w:start w:val="1"/>
      <w:numFmt w:val="decimal"/>
      <w:lvlText w:val="1.%1"/>
      <w:lvlJc w:val="left"/>
      <w:pPr>
        <w:tabs>
          <w:tab w:val="num" w:pos="1430"/>
        </w:tabs>
        <w:ind w:left="1430" w:hanging="720"/>
      </w:pPr>
      <w:rPr>
        <w:rFonts w:hint="default"/>
      </w:rPr>
    </w:lvl>
    <w:lvl w:ilvl="1" w:tplc="F29293EE" w:tentative="1">
      <w:start w:val="1"/>
      <w:numFmt w:val="lowerLetter"/>
      <w:lvlText w:val="%2."/>
      <w:lvlJc w:val="left"/>
      <w:pPr>
        <w:tabs>
          <w:tab w:val="num" w:pos="1440"/>
        </w:tabs>
        <w:ind w:left="1440" w:hanging="360"/>
      </w:pPr>
    </w:lvl>
    <w:lvl w:ilvl="2" w:tplc="86DAFF8E" w:tentative="1">
      <w:start w:val="1"/>
      <w:numFmt w:val="lowerRoman"/>
      <w:lvlText w:val="%3."/>
      <w:lvlJc w:val="right"/>
      <w:pPr>
        <w:tabs>
          <w:tab w:val="num" w:pos="2160"/>
        </w:tabs>
        <w:ind w:left="2160" w:hanging="180"/>
      </w:pPr>
    </w:lvl>
    <w:lvl w:ilvl="3" w:tplc="8460C044" w:tentative="1">
      <w:start w:val="1"/>
      <w:numFmt w:val="decimal"/>
      <w:lvlText w:val="%4."/>
      <w:lvlJc w:val="left"/>
      <w:pPr>
        <w:tabs>
          <w:tab w:val="num" w:pos="2880"/>
        </w:tabs>
        <w:ind w:left="2880" w:hanging="360"/>
      </w:pPr>
    </w:lvl>
    <w:lvl w:ilvl="4" w:tplc="7438E1E4" w:tentative="1">
      <w:start w:val="1"/>
      <w:numFmt w:val="lowerLetter"/>
      <w:lvlText w:val="%5."/>
      <w:lvlJc w:val="left"/>
      <w:pPr>
        <w:tabs>
          <w:tab w:val="num" w:pos="3600"/>
        </w:tabs>
        <w:ind w:left="3600" w:hanging="360"/>
      </w:pPr>
    </w:lvl>
    <w:lvl w:ilvl="5" w:tplc="81E0F302" w:tentative="1">
      <w:start w:val="1"/>
      <w:numFmt w:val="lowerRoman"/>
      <w:lvlText w:val="%6."/>
      <w:lvlJc w:val="right"/>
      <w:pPr>
        <w:tabs>
          <w:tab w:val="num" w:pos="4320"/>
        </w:tabs>
        <w:ind w:left="4320" w:hanging="180"/>
      </w:pPr>
    </w:lvl>
    <w:lvl w:ilvl="6" w:tplc="2E9C7DEE" w:tentative="1">
      <w:start w:val="1"/>
      <w:numFmt w:val="decimal"/>
      <w:lvlText w:val="%7."/>
      <w:lvlJc w:val="left"/>
      <w:pPr>
        <w:tabs>
          <w:tab w:val="num" w:pos="5040"/>
        </w:tabs>
        <w:ind w:left="5040" w:hanging="360"/>
      </w:pPr>
    </w:lvl>
    <w:lvl w:ilvl="7" w:tplc="86666920" w:tentative="1">
      <w:start w:val="1"/>
      <w:numFmt w:val="lowerLetter"/>
      <w:lvlText w:val="%8."/>
      <w:lvlJc w:val="left"/>
      <w:pPr>
        <w:tabs>
          <w:tab w:val="num" w:pos="5760"/>
        </w:tabs>
        <w:ind w:left="5760" w:hanging="360"/>
      </w:pPr>
    </w:lvl>
    <w:lvl w:ilvl="8" w:tplc="784A47CA" w:tentative="1">
      <w:start w:val="1"/>
      <w:numFmt w:val="lowerRoman"/>
      <w:lvlText w:val="%9."/>
      <w:lvlJc w:val="right"/>
      <w:pPr>
        <w:tabs>
          <w:tab w:val="num" w:pos="6480"/>
        </w:tabs>
        <w:ind w:left="6480" w:hanging="180"/>
      </w:pPr>
    </w:lvl>
  </w:abstractNum>
  <w:num w:numId="1" w16cid:durableId="1031953645">
    <w:abstractNumId w:val="12"/>
  </w:num>
  <w:num w:numId="2" w16cid:durableId="937448602">
    <w:abstractNumId w:val="10"/>
  </w:num>
  <w:num w:numId="3" w16cid:durableId="1241675399">
    <w:abstractNumId w:val="8"/>
  </w:num>
  <w:num w:numId="4" w16cid:durableId="2065368198">
    <w:abstractNumId w:val="2"/>
  </w:num>
  <w:num w:numId="5" w16cid:durableId="1682200206">
    <w:abstractNumId w:val="13"/>
  </w:num>
  <w:num w:numId="6" w16cid:durableId="1866795979">
    <w:abstractNumId w:val="15"/>
  </w:num>
  <w:num w:numId="7" w16cid:durableId="1652128256">
    <w:abstractNumId w:val="6"/>
  </w:num>
  <w:num w:numId="8" w16cid:durableId="1038239386">
    <w:abstractNumId w:val="5"/>
  </w:num>
  <w:num w:numId="9" w16cid:durableId="1076322019">
    <w:abstractNumId w:val="3"/>
  </w:num>
  <w:num w:numId="10" w16cid:durableId="1381437035">
    <w:abstractNumId w:val="11"/>
  </w:num>
  <w:num w:numId="11" w16cid:durableId="2137217264">
    <w:abstractNumId w:val="0"/>
  </w:num>
  <w:num w:numId="12" w16cid:durableId="1864437488">
    <w:abstractNumId w:val="14"/>
  </w:num>
  <w:num w:numId="13" w16cid:durableId="1874415000">
    <w:abstractNumId w:val="16"/>
  </w:num>
  <w:num w:numId="14" w16cid:durableId="259725461">
    <w:abstractNumId w:val="4"/>
  </w:num>
  <w:num w:numId="15" w16cid:durableId="274099060">
    <w:abstractNumId w:val="17"/>
  </w:num>
  <w:num w:numId="16" w16cid:durableId="638338853">
    <w:abstractNumId w:val="7"/>
  </w:num>
  <w:num w:numId="17" w16cid:durableId="1148784417">
    <w:abstractNumId w:val="9"/>
  </w:num>
  <w:num w:numId="18" w16cid:durableId="63749626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jun Wang">
    <w15:presenceInfo w15:providerId="None" w15:userId="Dajun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tru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BF"/>
    <w:rsid w:val="00011445"/>
    <w:rsid w:val="00014175"/>
    <w:rsid w:val="0001725C"/>
    <w:rsid w:val="00021312"/>
    <w:rsid w:val="000233C9"/>
    <w:rsid w:val="00025295"/>
    <w:rsid w:val="00026E54"/>
    <w:rsid w:val="00031175"/>
    <w:rsid w:val="000550F4"/>
    <w:rsid w:val="00076F1C"/>
    <w:rsid w:val="00084276"/>
    <w:rsid w:val="0009398D"/>
    <w:rsid w:val="000947BC"/>
    <w:rsid w:val="000A3921"/>
    <w:rsid w:val="000B214E"/>
    <w:rsid w:val="000C27AC"/>
    <w:rsid w:val="000D7B73"/>
    <w:rsid w:val="000E3EA7"/>
    <w:rsid w:val="000F2E40"/>
    <w:rsid w:val="00101FBA"/>
    <w:rsid w:val="00117A16"/>
    <w:rsid w:val="00122503"/>
    <w:rsid w:val="00173D5A"/>
    <w:rsid w:val="00174FBF"/>
    <w:rsid w:val="001760E9"/>
    <w:rsid w:val="00180FC9"/>
    <w:rsid w:val="00191A5D"/>
    <w:rsid w:val="001A7EA5"/>
    <w:rsid w:val="00202985"/>
    <w:rsid w:val="0020729B"/>
    <w:rsid w:val="00222BAA"/>
    <w:rsid w:val="00236C9A"/>
    <w:rsid w:val="00255462"/>
    <w:rsid w:val="002569BB"/>
    <w:rsid w:val="002834AB"/>
    <w:rsid w:val="002951BD"/>
    <w:rsid w:val="002C1AEB"/>
    <w:rsid w:val="002C7AB4"/>
    <w:rsid w:val="002D34F5"/>
    <w:rsid w:val="002D6C69"/>
    <w:rsid w:val="002D7D07"/>
    <w:rsid w:val="00334282"/>
    <w:rsid w:val="00352D6A"/>
    <w:rsid w:val="0037362D"/>
    <w:rsid w:val="00391C69"/>
    <w:rsid w:val="003A3502"/>
    <w:rsid w:val="003B1A18"/>
    <w:rsid w:val="003C30A1"/>
    <w:rsid w:val="003C44FB"/>
    <w:rsid w:val="003C7548"/>
    <w:rsid w:val="003D3B83"/>
    <w:rsid w:val="003F3234"/>
    <w:rsid w:val="0040296A"/>
    <w:rsid w:val="0040409F"/>
    <w:rsid w:val="004323DC"/>
    <w:rsid w:val="004529FB"/>
    <w:rsid w:val="0045720A"/>
    <w:rsid w:val="00472837"/>
    <w:rsid w:val="0048123F"/>
    <w:rsid w:val="004B23C8"/>
    <w:rsid w:val="004B2B58"/>
    <w:rsid w:val="004D4DE9"/>
    <w:rsid w:val="004D692E"/>
    <w:rsid w:val="00502202"/>
    <w:rsid w:val="005223BF"/>
    <w:rsid w:val="00524909"/>
    <w:rsid w:val="0055561B"/>
    <w:rsid w:val="0056189E"/>
    <w:rsid w:val="0057179C"/>
    <w:rsid w:val="00584ECD"/>
    <w:rsid w:val="0058502B"/>
    <w:rsid w:val="0058763F"/>
    <w:rsid w:val="005A2E5E"/>
    <w:rsid w:val="005C397C"/>
    <w:rsid w:val="005F7F56"/>
    <w:rsid w:val="0061473F"/>
    <w:rsid w:val="00617EB0"/>
    <w:rsid w:val="0062441A"/>
    <w:rsid w:val="00634E68"/>
    <w:rsid w:val="00665EB6"/>
    <w:rsid w:val="0068449C"/>
    <w:rsid w:val="006948C8"/>
    <w:rsid w:val="006A3262"/>
    <w:rsid w:val="006B55AC"/>
    <w:rsid w:val="006B6D56"/>
    <w:rsid w:val="006C1070"/>
    <w:rsid w:val="006C280F"/>
    <w:rsid w:val="0071445A"/>
    <w:rsid w:val="007262F4"/>
    <w:rsid w:val="00750561"/>
    <w:rsid w:val="007506DD"/>
    <w:rsid w:val="00753789"/>
    <w:rsid w:val="00760B56"/>
    <w:rsid w:val="007656AA"/>
    <w:rsid w:val="007C15FA"/>
    <w:rsid w:val="007D589D"/>
    <w:rsid w:val="007F5C85"/>
    <w:rsid w:val="007F79F1"/>
    <w:rsid w:val="008062DA"/>
    <w:rsid w:val="00806766"/>
    <w:rsid w:val="00814B8A"/>
    <w:rsid w:val="00821B4A"/>
    <w:rsid w:val="00822285"/>
    <w:rsid w:val="00827CD6"/>
    <w:rsid w:val="008344E0"/>
    <w:rsid w:val="0085094C"/>
    <w:rsid w:val="008550DA"/>
    <w:rsid w:val="00876E24"/>
    <w:rsid w:val="00883CF3"/>
    <w:rsid w:val="00891C46"/>
    <w:rsid w:val="00893A4C"/>
    <w:rsid w:val="008A0949"/>
    <w:rsid w:val="008B024D"/>
    <w:rsid w:val="008B1536"/>
    <w:rsid w:val="008E4110"/>
    <w:rsid w:val="0090619C"/>
    <w:rsid w:val="00914612"/>
    <w:rsid w:val="00920536"/>
    <w:rsid w:val="00924011"/>
    <w:rsid w:val="0092458C"/>
    <w:rsid w:val="0095262B"/>
    <w:rsid w:val="009A7078"/>
    <w:rsid w:val="009C305E"/>
    <w:rsid w:val="009E37B8"/>
    <w:rsid w:val="009F2A44"/>
    <w:rsid w:val="00A01AD6"/>
    <w:rsid w:val="00A1348C"/>
    <w:rsid w:val="00A7786E"/>
    <w:rsid w:val="00A85C7C"/>
    <w:rsid w:val="00A948B6"/>
    <w:rsid w:val="00AA042B"/>
    <w:rsid w:val="00AA7839"/>
    <w:rsid w:val="00AC2410"/>
    <w:rsid w:val="00AD395D"/>
    <w:rsid w:val="00B02A8A"/>
    <w:rsid w:val="00B05EE2"/>
    <w:rsid w:val="00B15AA7"/>
    <w:rsid w:val="00B21DE2"/>
    <w:rsid w:val="00B223EF"/>
    <w:rsid w:val="00B33852"/>
    <w:rsid w:val="00B87EE8"/>
    <w:rsid w:val="00BE5205"/>
    <w:rsid w:val="00BF20BE"/>
    <w:rsid w:val="00C12B31"/>
    <w:rsid w:val="00C14F06"/>
    <w:rsid w:val="00C156B0"/>
    <w:rsid w:val="00C32503"/>
    <w:rsid w:val="00C765C4"/>
    <w:rsid w:val="00C805C6"/>
    <w:rsid w:val="00C87CBD"/>
    <w:rsid w:val="00C971C2"/>
    <w:rsid w:val="00CB74C9"/>
    <w:rsid w:val="00CD3F2D"/>
    <w:rsid w:val="00D02037"/>
    <w:rsid w:val="00D25D9E"/>
    <w:rsid w:val="00D50CC9"/>
    <w:rsid w:val="00D73AB7"/>
    <w:rsid w:val="00D875EA"/>
    <w:rsid w:val="00D87B0B"/>
    <w:rsid w:val="00DA1526"/>
    <w:rsid w:val="00DA3FF6"/>
    <w:rsid w:val="00E0214B"/>
    <w:rsid w:val="00E04300"/>
    <w:rsid w:val="00E13D40"/>
    <w:rsid w:val="00E17D60"/>
    <w:rsid w:val="00E56F1C"/>
    <w:rsid w:val="00E57878"/>
    <w:rsid w:val="00E60028"/>
    <w:rsid w:val="00E63E0C"/>
    <w:rsid w:val="00E8552A"/>
    <w:rsid w:val="00E93DF2"/>
    <w:rsid w:val="00EC440C"/>
    <w:rsid w:val="00F0766D"/>
    <w:rsid w:val="00F40302"/>
    <w:rsid w:val="00F576DC"/>
    <w:rsid w:val="00F64B55"/>
    <w:rsid w:val="00F72496"/>
    <w:rsid w:val="00F73FB3"/>
    <w:rsid w:val="00F743F3"/>
    <w:rsid w:val="00F812BF"/>
    <w:rsid w:val="00F87797"/>
    <w:rsid w:val="00F9627A"/>
    <w:rsid w:val="00FB3960"/>
    <w:rsid w:val="00FD3160"/>
    <w:rsid w:val="00FE3FD1"/>
    <w:rsid w:val="0E6126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F4BF7"/>
  <w15:chartTrackingRefBased/>
  <w15:docId w15:val="{24BB9D0C-69CE-4A72-B623-5FD7123A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223BF"/>
    <w:rPr>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nhideWhenUsed/>
    <w:rsid w:val="005223BF"/>
    <w:rPr>
      <w:color w:val="0563C1" w:themeColor="hyperlink"/>
      <w:u w:val="single"/>
    </w:rPr>
  </w:style>
  <w:style w:type="paragraph" w:styleId="ListParagraph">
    <w:name w:val="List Paragraph"/>
    <w:basedOn w:val="Normal"/>
    <w:link w:val="ListParagraphChar"/>
    <w:uiPriority w:val="34"/>
    <w:qFormat/>
    <w:rsid w:val="005223BF"/>
    <w:pPr>
      <w:ind w:left="720"/>
      <w:contextualSpacing/>
    </w:pPr>
  </w:style>
  <w:style w:type="character" w:styleId="CommentReference">
    <w:name w:val="annotation reference"/>
    <w:basedOn w:val="DefaultParagraphFont"/>
    <w:uiPriority w:val="99"/>
    <w:semiHidden/>
    <w:unhideWhenUsed/>
    <w:rsid w:val="005223BF"/>
    <w:rPr>
      <w:sz w:val="16"/>
      <w:szCs w:val="16"/>
    </w:rPr>
  </w:style>
  <w:style w:type="paragraph" w:styleId="CommentText">
    <w:name w:val="annotation text"/>
    <w:basedOn w:val="Normal"/>
    <w:link w:val="CommentTextChar"/>
    <w:uiPriority w:val="99"/>
    <w:unhideWhenUsed/>
    <w:rsid w:val="005223BF"/>
    <w:pPr>
      <w:spacing w:line="240" w:lineRule="auto"/>
    </w:pPr>
    <w:rPr>
      <w:sz w:val="20"/>
      <w:szCs w:val="20"/>
    </w:rPr>
  </w:style>
  <w:style w:type="character" w:styleId="CommentTextChar" w:customStyle="1">
    <w:name w:val="Comment Text Char"/>
    <w:basedOn w:val="DefaultParagraphFont"/>
    <w:link w:val="CommentText"/>
    <w:uiPriority w:val="99"/>
    <w:rsid w:val="005223BF"/>
    <w:rPr>
      <w:sz w:val="20"/>
      <w:szCs w:val="20"/>
      <w:lang w:val="en-US"/>
    </w:rPr>
  </w:style>
  <w:style w:type="paragraph" w:styleId="Header">
    <w:name w:val="header"/>
    <w:basedOn w:val="Normal"/>
    <w:link w:val="HeaderChar"/>
    <w:unhideWhenUsed/>
    <w:rsid w:val="005223BF"/>
    <w:pPr>
      <w:tabs>
        <w:tab w:val="center" w:pos="4680"/>
        <w:tab w:val="right" w:pos="9360"/>
      </w:tabs>
      <w:spacing w:after="0" w:line="240" w:lineRule="auto"/>
    </w:pPr>
  </w:style>
  <w:style w:type="character" w:styleId="HeaderChar" w:customStyle="1">
    <w:name w:val="Header Char"/>
    <w:basedOn w:val="DefaultParagraphFont"/>
    <w:link w:val="Header"/>
    <w:rsid w:val="005223BF"/>
    <w:rPr>
      <w:lang w:val="en-US"/>
    </w:rPr>
  </w:style>
  <w:style w:type="paragraph" w:styleId="Footer">
    <w:name w:val="footer"/>
    <w:basedOn w:val="Normal"/>
    <w:link w:val="FooterChar"/>
    <w:uiPriority w:val="99"/>
    <w:unhideWhenUsed/>
    <w:rsid w:val="005223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5223BF"/>
    <w:rPr>
      <w:lang w:val="en-US"/>
    </w:rPr>
  </w:style>
  <w:style w:type="character" w:styleId="ListParagraphChar" w:customStyle="1">
    <w:name w:val="List Paragraph Char"/>
    <w:link w:val="ListParagraph"/>
    <w:uiPriority w:val="34"/>
    <w:rsid w:val="005223BF"/>
    <w:rPr>
      <w:lang w:val="en-US"/>
    </w:rPr>
  </w:style>
  <w:style w:type="paragraph" w:styleId="CommentSubject">
    <w:name w:val="annotation subject"/>
    <w:basedOn w:val="CommentText"/>
    <w:next w:val="CommentText"/>
    <w:link w:val="CommentSubjectChar"/>
    <w:uiPriority w:val="99"/>
    <w:semiHidden/>
    <w:unhideWhenUsed/>
    <w:rsid w:val="00021312"/>
    <w:rPr>
      <w:b/>
      <w:bCs/>
    </w:rPr>
  </w:style>
  <w:style w:type="character" w:styleId="CommentSubjectChar" w:customStyle="1">
    <w:name w:val="Comment Subject Char"/>
    <w:basedOn w:val="CommentTextChar"/>
    <w:link w:val="CommentSubject"/>
    <w:uiPriority w:val="99"/>
    <w:semiHidden/>
    <w:rsid w:val="00021312"/>
    <w:rPr>
      <w:b/>
      <w:bCs/>
      <w:sz w:val="20"/>
      <w:szCs w:val="20"/>
      <w:lang w:val="en-US"/>
    </w:rPr>
  </w:style>
  <w:style w:type="character" w:styleId="normaltextrun" w:customStyle="1">
    <w:name w:val="normaltextrun"/>
    <w:basedOn w:val="DefaultParagraphFont"/>
    <w:rsid w:val="0057179C"/>
  </w:style>
  <w:style w:type="paragraph" w:styleId="paragraph" w:customStyle="1">
    <w:name w:val="paragraph"/>
    <w:basedOn w:val="Normal"/>
    <w:rsid w:val="00814B8A"/>
    <w:pPr>
      <w:spacing w:before="100" w:beforeAutospacing="1" w:after="100" w:afterAutospacing="1" w:line="240" w:lineRule="auto"/>
    </w:pPr>
    <w:rPr>
      <w:rFonts w:ascii="Times New Roman" w:hAnsi="Times New Roman" w:eastAsia="Times New Roman" w:cs="Times New Roman"/>
      <w:sz w:val="24"/>
      <w:szCs w:val="24"/>
    </w:rPr>
  </w:style>
  <w:style w:type="character" w:styleId="eop" w:customStyle="1">
    <w:name w:val="eop"/>
    <w:basedOn w:val="DefaultParagraphFont"/>
    <w:rsid w:val="00814B8A"/>
  </w:style>
  <w:style w:type="character" w:styleId="UnresolvedMention">
    <w:name w:val="Unresolved Mention"/>
    <w:basedOn w:val="DefaultParagraphFont"/>
    <w:uiPriority w:val="99"/>
    <w:semiHidden/>
    <w:unhideWhenUsed/>
    <w:rsid w:val="004D4DE9"/>
    <w:rPr>
      <w:color w:val="605E5C"/>
      <w:shd w:val="clear" w:color="auto" w:fill="E1DFDD"/>
    </w:rPr>
  </w:style>
  <w:style w:type="paragraph" w:styleId="Revision">
    <w:name w:val="Revision"/>
    <w:hidden/>
    <w:uiPriority w:val="99"/>
    <w:semiHidden/>
    <w:rsid w:val="00B02A8A"/>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hsiangling.lee@wrs.com.sg" TargetMode="External"/><Relationship Id="rId14" Type="http://schemas.openxmlformats.org/officeDocument/2006/relationships/hyperlink" Target="http://www.wrs.com.sg/policies-data-protection.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AF1C4-60E3-4EF4-9486-AD4E7B3F002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Nathaniel Ng Shengrong</dc:creator>
  <keywords/>
  <dc:description/>
  <lastModifiedBy>Kelly Chew</lastModifiedBy>
  <revision>144</revision>
  <dcterms:created xsi:type="dcterms:W3CDTF">2022-08-20T06:36:00.0000000Z</dcterms:created>
  <dcterms:modified xsi:type="dcterms:W3CDTF">2022-09-08T08:43:23.2668494Z</dcterms:modified>
</coreProperties>
</file>