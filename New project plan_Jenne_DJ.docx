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E7F38" w14:textId="173B2F90" w:rsidR="00661249" w:rsidRDefault="00CA77C3" w:rsidP="00CA77C3">
      <w:r>
        <w:t xml:space="preserve">Aim: To </w:t>
      </w:r>
      <w:del w:id="0" w:author="Dajun Wang" w:date="2022-08-11T12:04:00Z">
        <w:r w:rsidR="00A14FC9" w:rsidDel="005C0F14">
          <w:delText xml:space="preserve">explore </w:delText>
        </w:r>
      </w:del>
      <w:ins w:id="1" w:author="Dajun Wang" w:date="2022-08-11T12:04:00Z">
        <w:r w:rsidR="005C0F14">
          <w:t>compare</w:t>
        </w:r>
        <w:r w:rsidR="005C0F14">
          <w:t xml:space="preserve"> </w:t>
        </w:r>
      </w:ins>
      <w:proofErr w:type="spellStart"/>
      <w:r w:rsidR="00A14FC9">
        <w:t>contrafreeloading</w:t>
      </w:r>
      <w:proofErr w:type="spellEnd"/>
      <w:r w:rsidR="00A14FC9">
        <w:t xml:space="preserve"> </w:t>
      </w:r>
      <w:del w:id="2" w:author="Dajun Wang" w:date="2022-08-11T12:04:00Z">
        <w:r w:rsidR="00A14FC9" w:rsidDel="005C0F14">
          <w:delText xml:space="preserve">and </w:delText>
        </w:r>
        <w:r w:rsidR="00C42EF4" w:rsidDel="005C0F14">
          <w:delText>the preference of 4</w:delText>
        </w:r>
      </w:del>
      <w:ins w:id="3" w:author="Dajun Wang" w:date="2022-08-11T12:04:00Z">
        <w:r w:rsidR="005C0F14">
          <w:t>across four</w:t>
        </w:r>
      </w:ins>
      <w:r w:rsidR="00C42EF4">
        <w:t xml:space="preserve"> </w:t>
      </w:r>
      <w:r w:rsidR="00A14FC9">
        <w:t>enrichment feeding device</w:t>
      </w:r>
      <w:r w:rsidR="00E248A8">
        <w:t>s</w:t>
      </w:r>
      <w:r w:rsidR="00A14FC9">
        <w:t xml:space="preserve"> in </w:t>
      </w:r>
      <w:ins w:id="4" w:author="Dajun Wang" w:date="2022-08-11T12:04:00Z">
        <w:r w:rsidR="005C0F14">
          <w:t>two</w:t>
        </w:r>
      </w:ins>
      <w:del w:id="5" w:author="Dajun Wang" w:date="2022-08-11T12:04:00Z">
        <w:r w:rsidR="00935DDE" w:rsidDel="005C0F14">
          <w:delText>2</w:delText>
        </w:r>
      </w:del>
      <w:r w:rsidR="00661249">
        <w:t xml:space="preserve"> different </w:t>
      </w:r>
      <w:ins w:id="6" w:author="Dajun Wang" w:date="2022-08-11T12:04:00Z">
        <w:r w:rsidR="005C0F14">
          <w:t xml:space="preserve">captive </w:t>
        </w:r>
      </w:ins>
      <w:del w:id="7" w:author="Dajun Wang" w:date="2022-08-11T12:04:00Z">
        <w:r w:rsidR="00661249" w:rsidDel="005C0F14">
          <w:delText xml:space="preserve">zoo </w:delText>
        </w:r>
      </w:del>
      <w:r w:rsidR="00661249">
        <w:t>environments</w:t>
      </w:r>
      <w:ins w:id="8" w:author="Dajun Wang" w:date="2022-08-11T12:04:00Z">
        <w:r w:rsidR="005C0F14">
          <w:t>,</w:t>
        </w:r>
        <w:commentRangeStart w:id="9"/>
        <w:r w:rsidR="005C0F14">
          <w:t xml:space="preserve"> in how many species of </w:t>
        </w:r>
        <w:proofErr w:type="gramStart"/>
        <w:r w:rsidR="005C0F14">
          <w:t>animals ?</w:t>
        </w:r>
      </w:ins>
      <w:proofErr w:type="gramEnd"/>
      <w:r w:rsidR="00661249">
        <w:t xml:space="preserve">. </w:t>
      </w:r>
      <w:commentRangeEnd w:id="9"/>
      <w:r w:rsidR="005C0F14">
        <w:rPr>
          <w:rStyle w:val="CommentReference"/>
        </w:rPr>
        <w:commentReference w:id="9"/>
      </w:r>
    </w:p>
    <w:p w14:paraId="39DEC468" w14:textId="201B678B" w:rsidR="00661249" w:rsidRDefault="001417DA" w:rsidP="001417DA">
      <w:pPr>
        <w:pStyle w:val="ListParagraph"/>
        <w:numPr>
          <w:ilvl w:val="0"/>
          <w:numId w:val="11"/>
        </w:numPr>
      </w:pPr>
      <w:commentRangeStart w:id="10"/>
      <w:r>
        <w:t xml:space="preserve">Mixed-species aviary </w:t>
      </w:r>
      <w:commentRangeEnd w:id="10"/>
      <w:r w:rsidR="005C0F14">
        <w:rPr>
          <w:rStyle w:val="CommentReference"/>
        </w:rPr>
        <w:commentReference w:id="10"/>
      </w:r>
      <w:commentRangeStart w:id="11"/>
      <w:ins w:id="12" w:author="Dajun Wang" w:date="2022-08-11T11:15:00Z">
        <w:r w:rsidR="00CC6646">
          <w:t xml:space="preserve">(or front of house; FOH) </w:t>
        </w:r>
      </w:ins>
      <w:commentRangeEnd w:id="11"/>
      <w:ins w:id="13" w:author="Dajun Wang" w:date="2022-08-11T11:16:00Z">
        <w:r w:rsidR="00CC6646">
          <w:rPr>
            <w:rStyle w:val="CommentReference"/>
          </w:rPr>
          <w:commentReference w:id="11"/>
        </w:r>
      </w:ins>
      <w:ins w:id="14" w:author="Dajun Wang" w:date="2022-08-11T11:12:00Z">
        <w:r w:rsidR="00EA101E">
          <w:t xml:space="preserve">representing </w:t>
        </w:r>
      </w:ins>
      <w:del w:id="15" w:author="Dajun Wang" w:date="2022-08-11T11:12:00Z">
        <w:r w:rsidDel="00EA101E">
          <w:delText>(</w:delText>
        </w:r>
      </w:del>
      <w:r w:rsidR="002752BE">
        <w:t>highly</w:t>
      </w:r>
      <w:del w:id="16" w:author="Dajun Wang" w:date="2022-08-11T11:12:00Z">
        <w:r w:rsidR="002752BE" w:rsidDel="00EA101E">
          <w:delText xml:space="preserve"> </w:delText>
        </w:r>
      </w:del>
      <w:ins w:id="17" w:author="Dajun Wang" w:date="2022-08-11T11:12:00Z">
        <w:r w:rsidR="00EA101E">
          <w:t>-</w:t>
        </w:r>
      </w:ins>
      <w:r w:rsidR="002752BE">
        <w:t>enriched</w:t>
      </w:r>
      <w:r>
        <w:t xml:space="preserve"> environment with </w:t>
      </w:r>
      <w:r w:rsidR="00935DDE">
        <w:t>opportunities for foraging and consumption of feed for other species</w:t>
      </w:r>
      <w:ins w:id="18" w:author="Dajun Wang" w:date="2022-08-11T11:12:00Z">
        <w:r w:rsidR="00EA101E">
          <w:t>, social inter- and intra-species interaction.</w:t>
        </w:r>
      </w:ins>
      <w:del w:id="19" w:author="Dajun Wang" w:date="2022-08-11T11:12:00Z">
        <w:r w:rsidR="00935DDE" w:rsidDel="00EA101E">
          <w:delText>)</w:delText>
        </w:r>
      </w:del>
      <w:r w:rsidR="00935DDE">
        <w:t xml:space="preserve"> </w:t>
      </w:r>
    </w:p>
    <w:p w14:paraId="6D3AB44A" w14:textId="3C4B1CD2" w:rsidR="00BF432A" w:rsidRDefault="00EA101E" w:rsidP="00CA77C3">
      <w:pPr>
        <w:pStyle w:val="ListParagraph"/>
        <w:numPr>
          <w:ilvl w:val="0"/>
          <w:numId w:val="11"/>
        </w:numPr>
      </w:pPr>
      <w:ins w:id="20" w:author="Dajun Wang" w:date="2022-08-11T11:13:00Z">
        <w:r>
          <w:t xml:space="preserve">Back of house </w:t>
        </w:r>
        <w:commentRangeStart w:id="21"/>
        <w:r>
          <w:t>(</w:t>
        </w:r>
      </w:ins>
      <w:r w:rsidR="00935DDE">
        <w:t>BOH</w:t>
      </w:r>
      <w:ins w:id="22" w:author="Dajun Wang" w:date="2022-08-11T11:13:00Z">
        <w:r>
          <w:t>)</w:t>
        </w:r>
      </w:ins>
      <w:r w:rsidR="00935DDE">
        <w:t xml:space="preserve"> </w:t>
      </w:r>
      <w:commentRangeEnd w:id="21"/>
      <w:r w:rsidR="007C3866">
        <w:rPr>
          <w:rStyle w:val="CommentReference"/>
        </w:rPr>
        <w:commentReference w:id="21"/>
      </w:r>
      <w:r w:rsidR="00935DDE">
        <w:t>single species enclosure</w:t>
      </w:r>
      <w:r w:rsidR="002752BE">
        <w:t xml:space="preserve"> </w:t>
      </w:r>
      <w:ins w:id="23" w:author="Dajun Wang" w:date="2022-08-11T11:13:00Z">
        <w:r w:rsidR="007C3866">
          <w:t xml:space="preserve">which are generally </w:t>
        </w:r>
      </w:ins>
      <w:del w:id="24" w:author="Dajun Wang" w:date="2022-08-11T11:13:00Z">
        <w:r w:rsidR="002752BE" w:rsidDel="007C3866">
          <w:delText>(</w:delText>
        </w:r>
      </w:del>
      <w:r w:rsidR="002752BE">
        <w:t>comparatively less enriched</w:t>
      </w:r>
      <w:ins w:id="25" w:author="Dajun Wang" w:date="2022-08-11T11:13:00Z">
        <w:r w:rsidR="007C3866">
          <w:t>.</w:t>
        </w:r>
      </w:ins>
      <w:del w:id="26" w:author="Dajun Wang" w:date="2022-08-11T11:13:00Z">
        <w:r w:rsidR="002752BE" w:rsidDel="007C3866">
          <w:delText>)</w:delText>
        </w:r>
        <w:r w:rsidR="00935DDE" w:rsidDel="007C3866">
          <w:delText xml:space="preserve"> </w:delText>
        </w:r>
        <w:r w:rsidR="00C42EF4" w:rsidDel="007C3866">
          <w:delText>–</w:delText>
        </w:r>
      </w:del>
      <w:ins w:id="27" w:author="Dajun Wang" w:date="2022-08-11T11:13:00Z">
        <w:r w:rsidR="007C3866">
          <w:t xml:space="preserve"> Included in this component are: </w:t>
        </w:r>
      </w:ins>
      <w:del w:id="28" w:author="Dajun Wang" w:date="2022-08-11T11:13:00Z">
        <w:r w:rsidR="00C42EF4" w:rsidDel="007C3866">
          <w:delText xml:space="preserve"> </w:delText>
        </w:r>
      </w:del>
      <w:r w:rsidR="00C42EF4">
        <w:t>ring-tailed lemur</w:t>
      </w:r>
      <w:ins w:id="29" w:author="Dajun Wang" w:date="2022-08-11T11:13:00Z">
        <w:r w:rsidR="007C3866">
          <w:t xml:space="preserve"> *Species name/italics</w:t>
        </w:r>
      </w:ins>
      <w:ins w:id="30" w:author="Dajun Wang" w:date="2022-08-11T11:14:00Z">
        <w:r w:rsidR="007C3866">
          <w:t>*</w:t>
        </w:r>
      </w:ins>
      <w:r w:rsidR="00C42EF4">
        <w:t xml:space="preserve"> and lesser mouse </w:t>
      </w:r>
      <w:proofErr w:type="gramStart"/>
      <w:r w:rsidR="00C42EF4">
        <w:t>deer</w:t>
      </w:r>
      <w:ins w:id="31" w:author="Dajun Wang" w:date="2022-08-11T11:14:00Z">
        <w:r w:rsidR="007C3866">
          <w:t xml:space="preserve"> </w:t>
        </w:r>
        <w:r w:rsidR="007C3866">
          <w:t xml:space="preserve"> *</w:t>
        </w:r>
        <w:proofErr w:type="gramEnd"/>
        <w:r w:rsidR="007C3866">
          <w:t xml:space="preserve">Species name/italics* </w:t>
        </w:r>
        <w:r w:rsidR="007C3866">
          <w:t>.</w:t>
        </w:r>
      </w:ins>
      <w:r w:rsidR="00C42EF4">
        <w:t xml:space="preserve"> </w:t>
      </w:r>
    </w:p>
    <w:p w14:paraId="3AE6AD27" w14:textId="36A0C1F0" w:rsidR="002B2A11" w:rsidRDefault="002B2A11" w:rsidP="00CA77C3">
      <w:pPr>
        <w:rPr>
          <w:ins w:id="32" w:author="Dajun Wang" w:date="2022-08-11T12:03:00Z"/>
        </w:rPr>
      </w:pPr>
    </w:p>
    <w:p w14:paraId="5D1967CB" w14:textId="77777777" w:rsidR="002B2A11" w:rsidRDefault="002B2A11" w:rsidP="002B2A11">
      <w:pPr>
        <w:rPr>
          <w:ins w:id="33" w:author="Dajun Wang" w:date="2022-08-11T12:03:00Z"/>
        </w:rPr>
      </w:pPr>
      <w:ins w:id="34" w:author="Dajun Wang" w:date="2022-08-11T12:03:00Z">
        <w:r>
          <w:t xml:space="preserve">Enrichment device criteria </w:t>
        </w:r>
      </w:ins>
    </w:p>
    <w:p w14:paraId="32AFD1B4" w14:textId="77777777" w:rsidR="002B2A11" w:rsidRDefault="002B2A11" w:rsidP="002B2A11">
      <w:pPr>
        <w:pStyle w:val="ListParagraph"/>
        <w:numPr>
          <w:ilvl w:val="0"/>
          <w:numId w:val="9"/>
        </w:numPr>
        <w:rPr>
          <w:ins w:id="35" w:author="Dajun Wang" w:date="2022-08-11T12:03:00Z"/>
        </w:rPr>
      </w:pPr>
      <w:ins w:id="36" w:author="Dajun Wang" w:date="2022-08-11T12:03:00Z">
        <w:r>
          <w:t xml:space="preserve">Each device must be </w:t>
        </w:r>
        <w:proofErr w:type="gramStart"/>
        <w:r>
          <w:t>fairly different</w:t>
        </w:r>
        <w:proofErr w:type="gramEnd"/>
        <w:r>
          <w:t xml:space="preserve"> from each other (i.e., encourage different interactions and behaviour) </w:t>
        </w:r>
      </w:ins>
    </w:p>
    <w:p w14:paraId="1E0CC301" w14:textId="77777777" w:rsidR="002B2A11" w:rsidRDefault="002B2A11" w:rsidP="002B2A11">
      <w:pPr>
        <w:pStyle w:val="ListParagraph"/>
        <w:numPr>
          <w:ilvl w:val="0"/>
          <w:numId w:val="9"/>
        </w:numPr>
        <w:rPr>
          <w:ins w:id="37" w:author="Dajun Wang" w:date="2022-08-11T12:03:00Z"/>
        </w:rPr>
      </w:pPr>
      <w:ins w:id="38" w:author="Dajun Wang" w:date="2022-08-11T12:03:00Z">
        <w:r>
          <w:t xml:space="preserve">Fairly affordable </w:t>
        </w:r>
      </w:ins>
    </w:p>
    <w:p w14:paraId="6AA1C451" w14:textId="77F4D219" w:rsidR="002B2A11" w:rsidRDefault="002B2A11" w:rsidP="002B2A11">
      <w:pPr>
        <w:pStyle w:val="ListParagraph"/>
        <w:numPr>
          <w:ilvl w:val="0"/>
          <w:numId w:val="9"/>
        </w:numPr>
        <w:rPr>
          <w:ins w:id="39" w:author="Dajun Wang" w:date="2022-08-11T12:03:00Z"/>
        </w:rPr>
      </w:pPr>
      <w:ins w:id="40" w:author="Dajun Wang" w:date="2022-08-11T12:03:00Z">
        <w:r>
          <w:t>Easy to clean and maintain</w:t>
        </w:r>
        <w:r w:rsidR="005C0F14">
          <w:t>, and set-up.</w:t>
        </w:r>
      </w:ins>
    </w:p>
    <w:p w14:paraId="5AF55827" w14:textId="77777777" w:rsidR="002B2A11" w:rsidRDefault="002B2A11" w:rsidP="002B2A11">
      <w:pPr>
        <w:pStyle w:val="ListParagraph"/>
        <w:numPr>
          <w:ilvl w:val="0"/>
          <w:numId w:val="9"/>
        </w:numPr>
        <w:rPr>
          <w:ins w:id="41" w:author="Dajun Wang" w:date="2022-08-11T12:03:00Z"/>
        </w:rPr>
      </w:pPr>
      <w:commentRangeStart w:id="42"/>
      <w:ins w:id="43" w:author="Dajun Wang" w:date="2022-08-11T12:03:00Z">
        <w:r>
          <w:t xml:space="preserve">Weather resistant </w:t>
        </w:r>
        <w:commentRangeEnd w:id="42"/>
        <w:r>
          <w:rPr>
            <w:rStyle w:val="CommentReference"/>
          </w:rPr>
          <w:commentReference w:id="42"/>
        </w:r>
      </w:ins>
    </w:p>
    <w:p w14:paraId="1143AC42" w14:textId="77777777" w:rsidR="002B2A11" w:rsidRDefault="002B2A11" w:rsidP="002B2A11">
      <w:pPr>
        <w:pStyle w:val="ListParagraph"/>
        <w:numPr>
          <w:ilvl w:val="0"/>
          <w:numId w:val="9"/>
        </w:numPr>
        <w:rPr>
          <w:ins w:id="44" w:author="Dajun Wang" w:date="2022-08-11T12:03:00Z"/>
        </w:rPr>
      </w:pPr>
      <w:ins w:id="45" w:author="Dajun Wang" w:date="2022-08-11T12:03:00Z">
        <w:r>
          <w:t xml:space="preserve">Able to hold food within without it falling out immediately </w:t>
        </w:r>
      </w:ins>
    </w:p>
    <w:p w14:paraId="6C341C84" w14:textId="77777777" w:rsidR="002B2A11" w:rsidRDefault="002B2A11" w:rsidP="002B2A11">
      <w:pPr>
        <w:pStyle w:val="ListParagraph"/>
        <w:numPr>
          <w:ilvl w:val="0"/>
          <w:numId w:val="9"/>
        </w:numPr>
        <w:rPr>
          <w:ins w:id="46" w:author="Dajun Wang" w:date="2022-08-11T12:03:00Z"/>
        </w:rPr>
      </w:pPr>
      <w:ins w:id="47" w:author="Dajun Wang" w:date="2022-08-11T12:03:00Z">
        <w:r>
          <w:t xml:space="preserve">Majority of species able to interact with enrichment </w:t>
        </w:r>
      </w:ins>
    </w:p>
    <w:p w14:paraId="2636EB2A" w14:textId="77777777" w:rsidR="002B2A11" w:rsidRDefault="002B2A11" w:rsidP="002B2A11">
      <w:pPr>
        <w:pStyle w:val="ListParagraph"/>
        <w:numPr>
          <w:ilvl w:val="0"/>
          <w:numId w:val="9"/>
        </w:numPr>
        <w:rPr>
          <w:ins w:id="48" w:author="Dajun Wang" w:date="2022-08-11T12:03:00Z"/>
        </w:rPr>
      </w:pPr>
      <w:ins w:id="49" w:author="Dajun Wang" w:date="2022-08-11T12:03:00Z">
        <w:r>
          <w:t xml:space="preserve">Safe for animals, </w:t>
        </w:r>
        <w:proofErr w:type="gramStart"/>
        <w:r>
          <w:t>keepers</w:t>
        </w:r>
        <w:proofErr w:type="gramEnd"/>
        <w:r>
          <w:t xml:space="preserve"> and guests </w:t>
        </w:r>
      </w:ins>
    </w:p>
    <w:p w14:paraId="23D86809" w14:textId="34C609FD" w:rsidR="002B2A11" w:rsidRDefault="002B2A11" w:rsidP="002B2A11">
      <w:pPr>
        <w:pStyle w:val="ListParagraph"/>
        <w:numPr>
          <w:ilvl w:val="0"/>
          <w:numId w:val="9"/>
        </w:numPr>
        <w:rPr>
          <w:ins w:id="50" w:author="Dajun Wang" w:date="2022-08-11T12:03:00Z"/>
        </w:rPr>
      </w:pPr>
      <w:commentRangeStart w:id="51"/>
      <w:ins w:id="52" w:author="Dajun Wang" w:date="2022-08-11T12:03:00Z">
        <w:r>
          <w:t xml:space="preserve">Guest perception(?) </w:t>
        </w:r>
        <w:commentRangeEnd w:id="51"/>
        <w:r>
          <w:rPr>
            <w:rStyle w:val="CommentReference"/>
          </w:rPr>
          <w:commentReference w:id="51"/>
        </w:r>
      </w:ins>
    </w:p>
    <w:p w14:paraId="2C79F259" w14:textId="77777777" w:rsidR="002B2A11" w:rsidRDefault="002B2A11" w:rsidP="002B2A11">
      <w:pPr>
        <w:rPr>
          <w:ins w:id="53" w:author="Dajun Wang" w:date="2022-08-11T12:03:00Z"/>
        </w:rPr>
      </w:pPr>
    </w:p>
    <w:p w14:paraId="5635E8F9" w14:textId="5345E172" w:rsidR="00115686" w:rsidRDefault="00115686" w:rsidP="00CA77C3">
      <w:pPr>
        <w:rPr>
          <w:ins w:id="54" w:author="Dajun Wang" w:date="2022-08-11T11:10:00Z"/>
        </w:rPr>
      </w:pPr>
      <w:commentRangeStart w:id="55"/>
      <w:ins w:id="56" w:author="Dajun Wang" w:date="2022-08-11T11:10:00Z">
        <w:r>
          <w:t>Enrichment</w:t>
        </w:r>
      </w:ins>
      <w:del w:id="57" w:author="Dajun Wang" w:date="2022-08-11T11:10:00Z">
        <w:r w:rsidDel="00115686">
          <w:delText>D</w:delText>
        </w:r>
      </w:del>
      <w:ins w:id="58" w:author="Dajun Wang" w:date="2022-08-11T11:10:00Z">
        <w:r>
          <w:t xml:space="preserve"> d</w:t>
        </w:r>
      </w:ins>
      <w:r w:rsidR="00CA77C3">
        <w:t>evices</w:t>
      </w:r>
      <w:ins w:id="59" w:author="Dajun Wang" w:date="2022-08-11T11:14:00Z">
        <w:r w:rsidR="001111E5">
          <w:t xml:space="preserve"> list</w:t>
        </w:r>
      </w:ins>
      <w:r w:rsidR="00BF432A">
        <w:t xml:space="preserve">: </w:t>
      </w:r>
      <w:commentRangeEnd w:id="55"/>
      <w:r>
        <w:rPr>
          <w:rStyle w:val="CommentReference"/>
        </w:rPr>
        <w:commentReference w:id="55"/>
      </w:r>
      <w:ins w:id="60" w:author="Dajun Wang" w:date="2022-08-11T11:14:00Z">
        <w:r w:rsidR="001111E5">
          <w:t xml:space="preserve"> Can start thinking about what purpose these devices have</w:t>
        </w:r>
        <w:r w:rsidR="00CC6646">
          <w:t xml:space="preserve"> altogether, then how they differ from one another, in terms of </w:t>
        </w:r>
      </w:ins>
      <w:ins w:id="61" w:author="Dajun Wang" w:date="2022-08-11T11:15:00Z">
        <w:r w:rsidR="00CC6646">
          <w:t>elicited</w:t>
        </w:r>
      </w:ins>
      <w:ins w:id="62" w:author="Dajun Wang" w:date="2022-08-11T11:14:00Z">
        <w:r w:rsidR="00CC6646">
          <w:t xml:space="preserve"> responses</w:t>
        </w:r>
      </w:ins>
      <w:ins w:id="63" w:author="Dajun Wang" w:date="2022-08-11T11:15:00Z">
        <w:r w:rsidR="00CC6646">
          <w:t>, husbandry procedures, cost, safety etc.</w:t>
        </w:r>
      </w:ins>
    </w:p>
    <w:p w14:paraId="2BB90E84" w14:textId="38E944A7" w:rsidR="001111E5" w:rsidRDefault="00CA77C3" w:rsidP="001111E5">
      <w:pPr>
        <w:pStyle w:val="ListParagraph"/>
        <w:numPr>
          <w:ilvl w:val="0"/>
          <w:numId w:val="13"/>
        </w:numPr>
        <w:rPr>
          <w:ins w:id="64" w:author="Dajun Wang" w:date="2022-08-11T11:10:00Z"/>
        </w:rPr>
      </w:pPr>
      <w:del w:id="65" w:author="Dajun Wang" w:date="2022-08-11T11:10:00Z">
        <w:r w:rsidDel="00115686">
          <w:delText>b</w:delText>
        </w:r>
      </w:del>
      <w:ins w:id="66" w:author="Dajun Wang" w:date="2022-08-11T11:10:00Z">
        <w:r w:rsidR="00115686">
          <w:t>Feeder b</w:t>
        </w:r>
      </w:ins>
      <w:r>
        <w:t>all</w:t>
      </w:r>
    </w:p>
    <w:p w14:paraId="5E28ECF6" w14:textId="77777777" w:rsidR="00115686" w:rsidRDefault="00115686" w:rsidP="00115686">
      <w:pPr>
        <w:pStyle w:val="ListParagraph"/>
        <w:numPr>
          <w:ilvl w:val="0"/>
          <w:numId w:val="13"/>
        </w:numPr>
        <w:rPr>
          <w:ins w:id="67" w:author="Dajun Wang" w:date="2022-08-11T11:10:00Z"/>
        </w:rPr>
      </w:pPr>
      <w:ins w:id="68" w:author="Dajun Wang" w:date="2022-08-11T11:10:00Z">
        <w:r>
          <w:t xml:space="preserve">Complex </w:t>
        </w:r>
      </w:ins>
      <w:del w:id="69" w:author="Dajun Wang" w:date="2022-08-11T11:10:00Z">
        <w:r w:rsidR="00CA77C3" w:rsidDel="00115686">
          <w:delText xml:space="preserve">, </w:delText>
        </w:r>
      </w:del>
      <w:r w:rsidR="00CA77C3">
        <w:t>box</w:t>
      </w:r>
    </w:p>
    <w:p w14:paraId="74540156" w14:textId="77777777" w:rsidR="00115686" w:rsidRDefault="00CA77C3" w:rsidP="00115686">
      <w:pPr>
        <w:pStyle w:val="ListParagraph"/>
        <w:numPr>
          <w:ilvl w:val="0"/>
          <w:numId w:val="13"/>
        </w:numPr>
        <w:rPr>
          <w:ins w:id="70" w:author="Dajun Wang" w:date="2022-08-11T11:10:00Z"/>
        </w:rPr>
      </w:pPr>
      <w:del w:id="71" w:author="Dajun Wang" w:date="2022-08-11T11:10:00Z">
        <w:r w:rsidDel="00115686">
          <w:delText xml:space="preserve">, </w:delText>
        </w:r>
      </w:del>
      <w:ins w:id="72" w:author="Dajun Wang" w:date="2022-08-11T11:10:00Z">
        <w:r w:rsidR="00115686">
          <w:t>PVC pipe</w:t>
        </w:r>
      </w:ins>
      <w:del w:id="73" w:author="Dajun Wang" w:date="2022-08-11T11:10:00Z">
        <w:r w:rsidDel="00115686">
          <w:delText>pipe,</w:delText>
        </w:r>
      </w:del>
      <w:r>
        <w:t xml:space="preserve"> </w:t>
      </w:r>
    </w:p>
    <w:p w14:paraId="1A6DD5A0" w14:textId="131CF578" w:rsidR="00CA77C3" w:rsidRDefault="00BF432A" w:rsidP="00115686">
      <w:pPr>
        <w:pStyle w:val="ListParagraph"/>
        <w:numPr>
          <w:ilvl w:val="0"/>
          <w:numId w:val="13"/>
        </w:numPr>
        <w:pPrChange w:id="74" w:author="Dajun Wang" w:date="2022-08-11T11:10:00Z">
          <w:pPr/>
        </w:pPrChange>
      </w:pPr>
      <w:del w:id="75" w:author="Dajun Wang" w:date="2022-08-11T11:10:00Z">
        <w:r w:rsidDel="00115686">
          <w:delText>n</w:delText>
        </w:r>
      </w:del>
      <w:ins w:id="76" w:author="Dajun Wang" w:date="2022-08-11T11:10:00Z">
        <w:r w:rsidR="00115686">
          <w:t>N</w:t>
        </w:r>
      </w:ins>
      <w:r>
        <w:t xml:space="preserve">et basket (tbc) </w:t>
      </w:r>
    </w:p>
    <w:p w14:paraId="273D6329" w14:textId="77777777" w:rsidR="00802229" w:rsidRDefault="00802229" w:rsidP="00CA77C3"/>
    <w:p w14:paraId="56CC130F" w14:textId="6338B590" w:rsidR="00BF432A" w:rsidRPr="00203AD9" w:rsidRDefault="00802229" w:rsidP="00CA77C3">
      <w:pPr>
        <w:rPr>
          <w:u w:val="single"/>
        </w:rPr>
      </w:pPr>
      <w:r w:rsidRPr="00203AD9">
        <w:rPr>
          <w:u w:val="single"/>
        </w:rPr>
        <w:t>Mixed-species aviary</w:t>
      </w:r>
      <w:ins w:id="77" w:author="Dajun Wang" w:date="2022-08-11T11:16:00Z">
        <w:r w:rsidR="00A72136">
          <w:rPr>
            <w:u w:val="single"/>
          </w:rPr>
          <w:t xml:space="preserve"> / FOH</w:t>
        </w:r>
      </w:ins>
      <w:r w:rsidRPr="00203AD9">
        <w:rPr>
          <w:u w:val="single"/>
        </w:rPr>
        <w:t xml:space="preserve">: </w:t>
      </w:r>
    </w:p>
    <w:p w14:paraId="02A91BF1" w14:textId="2F4A1107" w:rsidR="00CA77C3" w:rsidRDefault="00CA77C3" w:rsidP="00802229">
      <w:pPr>
        <w:pStyle w:val="ListParagraph"/>
        <w:numPr>
          <w:ilvl w:val="0"/>
          <w:numId w:val="12"/>
        </w:numPr>
      </w:pPr>
      <w:commentRangeStart w:id="78"/>
      <w:r>
        <w:t xml:space="preserve">Rotate </w:t>
      </w:r>
      <w:r w:rsidR="00802229">
        <w:t xml:space="preserve">different devices </w:t>
      </w:r>
      <w:r>
        <w:t xml:space="preserve">around 4 feeding locations in the biodome (randomise) </w:t>
      </w:r>
      <w:commentRangeEnd w:id="78"/>
      <w:r w:rsidR="00A72136">
        <w:rPr>
          <w:rStyle w:val="CommentReference"/>
        </w:rPr>
        <w:commentReference w:id="78"/>
      </w:r>
    </w:p>
    <w:p w14:paraId="2CA1A499" w14:textId="3571CA8D" w:rsidR="00CA77C3" w:rsidRDefault="00CA77C3" w:rsidP="00802229">
      <w:pPr>
        <w:pStyle w:val="ListParagraph"/>
        <w:numPr>
          <w:ilvl w:val="0"/>
          <w:numId w:val="12"/>
        </w:numPr>
      </w:pPr>
      <w:r>
        <w:t xml:space="preserve">Half food on the plate, half food in the device </w:t>
      </w:r>
    </w:p>
    <w:p w14:paraId="2429B452" w14:textId="77777777" w:rsidR="00233D14" w:rsidRDefault="00CA77C3" w:rsidP="00802229">
      <w:pPr>
        <w:pStyle w:val="ListParagraph"/>
        <w:numPr>
          <w:ilvl w:val="0"/>
          <w:numId w:val="12"/>
        </w:numPr>
        <w:rPr>
          <w:ins w:id="79" w:author="Dajun Wang" w:date="2022-08-11T11:17:00Z"/>
        </w:rPr>
      </w:pPr>
      <w:commentRangeStart w:id="80"/>
      <w:r>
        <w:t>Mousedeer feed</w:t>
      </w:r>
      <w:del w:id="81" w:author="Dajun Wang" w:date="2022-08-11T11:18:00Z">
        <w:r w:rsidDel="00730EEB">
          <w:delText xml:space="preserve"> – </w:delText>
        </w:r>
      </w:del>
      <w:commentRangeEnd w:id="80"/>
      <w:r w:rsidR="00730EEB">
        <w:rPr>
          <w:rStyle w:val="CommentReference"/>
        </w:rPr>
        <w:commentReference w:id="80"/>
      </w:r>
    </w:p>
    <w:p w14:paraId="26FE8EF9" w14:textId="541D070F" w:rsidR="00233D14" w:rsidRDefault="00CA77C3" w:rsidP="00233D14">
      <w:pPr>
        <w:pStyle w:val="ListParagraph"/>
        <w:numPr>
          <w:ilvl w:val="1"/>
          <w:numId w:val="12"/>
        </w:numPr>
        <w:rPr>
          <w:ins w:id="82" w:author="Dajun Wang" w:date="2022-08-11T11:17:00Z"/>
        </w:rPr>
        <w:pPrChange w:id="83" w:author="Dajun Wang" w:date="2022-08-11T11:17:00Z">
          <w:pPr>
            <w:pStyle w:val="ListParagraph"/>
            <w:numPr>
              <w:numId w:val="12"/>
            </w:numPr>
            <w:ind w:hanging="360"/>
          </w:pPr>
        </w:pPrChange>
      </w:pPr>
      <w:del w:id="84" w:author="Dajun Wang" w:date="2022-08-11T11:18:00Z">
        <w:r w:rsidDel="00233D14">
          <w:delText>mixture of vegetable</w:delText>
        </w:r>
      </w:del>
      <w:ins w:id="85" w:author="Dajun Wang" w:date="2022-08-11T11:18:00Z">
        <w:r w:rsidR="00233D14">
          <w:t>Diet</w:t>
        </w:r>
      </w:ins>
      <w:r>
        <w:t xml:space="preserve"> A</w:t>
      </w:r>
      <w:ins w:id="86" w:author="Dajun Wang" w:date="2022-08-11T11:18:00Z">
        <w:r w:rsidR="00233D14">
          <w:t xml:space="preserve">: </w:t>
        </w:r>
      </w:ins>
      <w:del w:id="87" w:author="Dajun Wang" w:date="2022-08-11T11:18:00Z">
        <w:r w:rsidDel="00233D14">
          <w:delText>(</w:delText>
        </w:r>
      </w:del>
      <w:r>
        <w:t>leafy vegetables such as romaine lettuce and spinach</w:t>
      </w:r>
      <w:del w:id="88" w:author="Dajun Wang" w:date="2022-08-11T11:18:00Z">
        <w:r w:rsidDel="00730EEB">
          <w:delText xml:space="preserve">) , </w:delText>
        </w:r>
      </w:del>
    </w:p>
    <w:p w14:paraId="4A36588E" w14:textId="089BD993" w:rsidR="00233D14" w:rsidRDefault="00233D14" w:rsidP="00233D14">
      <w:pPr>
        <w:pStyle w:val="ListParagraph"/>
        <w:numPr>
          <w:ilvl w:val="1"/>
          <w:numId w:val="12"/>
        </w:numPr>
        <w:rPr>
          <w:ins w:id="89" w:author="Dajun Wang" w:date="2022-08-11T11:17:00Z"/>
        </w:rPr>
        <w:pPrChange w:id="90" w:author="Dajun Wang" w:date="2022-08-11T11:17:00Z">
          <w:pPr>
            <w:pStyle w:val="ListParagraph"/>
            <w:numPr>
              <w:numId w:val="12"/>
            </w:numPr>
            <w:ind w:hanging="360"/>
          </w:pPr>
        </w:pPrChange>
      </w:pPr>
      <w:ins w:id="91" w:author="Dajun Wang" w:date="2022-08-11T11:17:00Z">
        <w:r>
          <w:t xml:space="preserve">Diet </w:t>
        </w:r>
      </w:ins>
      <w:r w:rsidR="00CA77C3">
        <w:t>B</w:t>
      </w:r>
      <w:del w:id="92" w:author="Dajun Wang" w:date="2022-08-11T11:18:00Z">
        <w:r w:rsidR="00CA77C3" w:rsidDel="00233D14">
          <w:delText xml:space="preserve"> </w:delText>
        </w:r>
      </w:del>
      <w:ins w:id="93" w:author="Dajun Wang" w:date="2022-08-11T11:17:00Z">
        <w:r>
          <w:t xml:space="preserve">: </w:t>
        </w:r>
      </w:ins>
      <w:del w:id="94" w:author="Dajun Wang" w:date="2022-08-11T11:17:00Z">
        <w:r w:rsidR="00CA77C3" w:rsidDel="00233D14">
          <w:delText xml:space="preserve"> (</w:delText>
        </w:r>
      </w:del>
      <w:r w:rsidR="00CA77C3">
        <w:t>high water content vegetables such as okra, egg plant and broccoli</w:t>
      </w:r>
      <w:del w:id="95" w:author="Dajun Wang" w:date="2022-08-11T11:18:00Z">
        <w:r w:rsidR="00CA77C3" w:rsidDel="00233D14">
          <w:delText xml:space="preserve">) and </w:delText>
        </w:r>
      </w:del>
    </w:p>
    <w:p w14:paraId="4FAEDFE5" w14:textId="635E4A4E" w:rsidR="00233D14" w:rsidRDefault="00233D14" w:rsidP="00233D14">
      <w:pPr>
        <w:pStyle w:val="ListParagraph"/>
        <w:numPr>
          <w:ilvl w:val="1"/>
          <w:numId w:val="12"/>
        </w:numPr>
        <w:rPr>
          <w:ins w:id="96" w:author="Dajun Wang" w:date="2022-08-11T11:17:00Z"/>
        </w:rPr>
        <w:pPrChange w:id="97" w:author="Dajun Wang" w:date="2022-08-11T11:17:00Z">
          <w:pPr>
            <w:pStyle w:val="ListParagraph"/>
            <w:numPr>
              <w:numId w:val="12"/>
            </w:numPr>
            <w:ind w:hanging="360"/>
          </w:pPr>
        </w:pPrChange>
      </w:pPr>
      <w:ins w:id="98" w:author="Dajun Wang" w:date="2022-08-11T11:18:00Z">
        <w:r>
          <w:t xml:space="preserve">Diet C: </w:t>
        </w:r>
      </w:ins>
      <w:del w:id="99" w:author="Dajun Wang" w:date="2022-08-11T11:18:00Z">
        <w:r w:rsidR="00CA77C3" w:rsidDel="00233D14">
          <w:delText>C (</w:delText>
        </w:r>
      </w:del>
      <w:r w:rsidR="00CA77C3">
        <w:t xml:space="preserve">starchy vegetables such as carrot, </w:t>
      </w:r>
      <w:proofErr w:type="gramStart"/>
      <w:r w:rsidR="00CA77C3">
        <w:t>beetroot</w:t>
      </w:r>
      <w:proofErr w:type="gramEnd"/>
      <w:r w:rsidR="00CA77C3">
        <w:t xml:space="preserve"> and sweet potato</w:t>
      </w:r>
      <w:del w:id="100" w:author="Dajun Wang" w:date="2022-08-11T11:18:00Z">
        <w:r w:rsidR="00CA77C3" w:rsidDel="00233D14">
          <w:delText xml:space="preserve">) – </w:delText>
        </w:r>
      </w:del>
    </w:p>
    <w:p w14:paraId="76138198" w14:textId="77777777" w:rsidR="00730EEB" w:rsidRDefault="00730EEB" w:rsidP="00802229">
      <w:pPr>
        <w:pStyle w:val="ListParagraph"/>
        <w:numPr>
          <w:ilvl w:val="0"/>
          <w:numId w:val="12"/>
        </w:numPr>
        <w:rPr>
          <w:ins w:id="101" w:author="Dajun Wang" w:date="2022-08-11T11:19:00Z"/>
        </w:rPr>
      </w:pPr>
      <w:ins w:id="102" w:author="Dajun Wang" w:date="2022-08-11T11:18:00Z">
        <w:r>
          <w:t>A</w:t>
        </w:r>
      </w:ins>
      <w:del w:id="103" w:author="Dajun Wang" w:date="2022-08-11T11:18:00Z">
        <w:r w:rsidR="00CA77C3" w:rsidDel="00730EEB">
          <w:delText>a</w:delText>
        </w:r>
      </w:del>
      <w:r w:rsidR="00CA77C3">
        <w:t>ll were chopped into rough 1x1cm cubes and provided as a premix by the zoo kitchen.</w:t>
      </w:r>
    </w:p>
    <w:p w14:paraId="50345654" w14:textId="4CAB8D20" w:rsidR="00CA77C3" w:rsidRDefault="00730EEB" w:rsidP="00802229">
      <w:pPr>
        <w:pStyle w:val="ListParagraph"/>
        <w:numPr>
          <w:ilvl w:val="0"/>
          <w:numId w:val="12"/>
        </w:numPr>
      </w:pPr>
      <w:ins w:id="104" w:author="Dajun Wang" w:date="2022-08-11T11:19:00Z">
        <w:r>
          <w:t>Animals were fed</w:t>
        </w:r>
      </w:ins>
      <w:del w:id="105" w:author="Dajun Wang" w:date="2022-08-11T11:19:00Z">
        <w:r w:rsidR="00CA77C3" w:rsidDel="00730EEB">
          <w:delText xml:space="preserve"> T</w:delText>
        </w:r>
      </w:del>
      <w:ins w:id="106" w:author="Dajun Wang" w:date="2022-08-11T11:19:00Z">
        <w:r>
          <w:t xml:space="preserve"> t</w:t>
        </w:r>
      </w:ins>
      <w:r w:rsidR="00CA77C3">
        <w:t>wice a day</w:t>
      </w:r>
    </w:p>
    <w:p w14:paraId="0574FE00" w14:textId="77777777" w:rsidR="00802229" w:rsidRDefault="00802229" w:rsidP="00802229">
      <w:pPr>
        <w:pStyle w:val="ListParagraph"/>
        <w:numPr>
          <w:ilvl w:val="0"/>
          <w:numId w:val="12"/>
        </w:numPr>
      </w:pPr>
      <w:commentRangeStart w:id="107"/>
      <w:r>
        <w:t xml:space="preserve">Other feed available – fruit (watermelon, orange, apple etc), bird seed, duck feed </w:t>
      </w:r>
      <w:commentRangeEnd w:id="107"/>
      <w:r w:rsidR="00730EEB">
        <w:rPr>
          <w:rStyle w:val="CommentReference"/>
        </w:rPr>
        <w:commentReference w:id="107"/>
      </w:r>
    </w:p>
    <w:p w14:paraId="0FDE259B" w14:textId="4CE5E4B9" w:rsidR="009B634F" w:rsidRDefault="009B634F" w:rsidP="009B634F">
      <w:pPr>
        <w:pStyle w:val="ListParagraph"/>
        <w:numPr>
          <w:ilvl w:val="0"/>
          <w:numId w:val="12"/>
        </w:numPr>
      </w:pPr>
      <w:commentRangeStart w:id="108"/>
      <w:r>
        <w:t xml:space="preserve">Water and browse </w:t>
      </w:r>
      <w:r w:rsidR="001F5DA3">
        <w:t>were</w:t>
      </w:r>
      <w:r>
        <w:t xml:space="preserve"> available </w:t>
      </w:r>
      <w:r w:rsidRPr="00730EEB">
        <w:rPr>
          <w:i/>
          <w:iCs/>
          <w:rPrChange w:id="109" w:author="Dajun Wang" w:date="2022-08-11T11:19:00Z">
            <w:rPr/>
          </w:rPrChange>
        </w:rPr>
        <w:t>ad libitum</w:t>
      </w:r>
      <w:r>
        <w:t xml:space="preserve"> in troughs </w:t>
      </w:r>
      <w:commentRangeEnd w:id="108"/>
      <w:r w:rsidR="00730EEB">
        <w:rPr>
          <w:rStyle w:val="CommentReference"/>
        </w:rPr>
        <w:commentReference w:id="108"/>
      </w:r>
      <w:r>
        <w:t>throughout the exhibit</w:t>
      </w:r>
    </w:p>
    <w:p w14:paraId="5AF7DEBA" w14:textId="43CD0709" w:rsidR="009B634F" w:rsidRDefault="009B634F" w:rsidP="009B634F">
      <w:pPr>
        <w:pStyle w:val="ListParagraph"/>
        <w:numPr>
          <w:ilvl w:val="0"/>
          <w:numId w:val="12"/>
        </w:numPr>
      </w:pPr>
      <w:r>
        <w:t>In addition, multiple plant and tree species were grown in the aviary to provide opportunities for natural foraging and grazing</w:t>
      </w:r>
      <w:ins w:id="110" w:author="Dajun Wang" w:date="2022-08-11T11:20:00Z">
        <w:r w:rsidR="00730EEB">
          <w:t xml:space="preserve">, and shade / refugia / shelter, and aesthetics (I don’t know how else to phrase this), </w:t>
        </w:r>
        <w:proofErr w:type="gramStart"/>
        <w:r w:rsidR="00730EEB">
          <w:t>resting  /</w:t>
        </w:r>
        <w:proofErr w:type="gramEnd"/>
        <w:r w:rsidR="00730EEB">
          <w:t xml:space="preserve"> movement structures (think sloth and bats)</w:t>
        </w:r>
      </w:ins>
      <w:r>
        <w:t xml:space="preserve"> </w:t>
      </w:r>
      <w:ins w:id="111" w:author="Dajun Wang" w:date="2022-08-11T11:20:00Z">
        <w:r w:rsidR="00730EEB">
          <w:t xml:space="preserve">, </w:t>
        </w:r>
        <w:r w:rsidR="00730EEB">
          <w:lastRenderedPageBreak/>
          <w:t xml:space="preserve">and vigilance / sentry points, and nesting grounds (see how </w:t>
        </w:r>
      </w:ins>
      <w:ins w:id="112" w:author="Dajun Wang" w:date="2022-08-11T11:21:00Z">
        <w:r w:rsidR="00730EEB">
          <w:t>biodome</w:t>
        </w:r>
      </w:ins>
      <w:ins w:id="113" w:author="Dajun Wang" w:date="2022-08-11T11:20:00Z">
        <w:r w:rsidR="00730EEB">
          <w:t xml:space="preserve"> environment can be so dynamic and enriched</w:t>
        </w:r>
      </w:ins>
      <w:ins w:id="114" w:author="Dajun Wang" w:date="2022-08-11T11:21:00Z">
        <w:r w:rsidR="00730EEB">
          <w:t xml:space="preserve"> ? To really showcase how different FOH is from BOH)</w:t>
        </w:r>
      </w:ins>
    </w:p>
    <w:p w14:paraId="5B5B27B0" w14:textId="65D43325" w:rsidR="00A01509" w:rsidRDefault="00A01509" w:rsidP="001F5DA3">
      <w:pPr>
        <w:pStyle w:val="ListParagraph"/>
        <w:numPr>
          <w:ilvl w:val="0"/>
          <w:numId w:val="12"/>
        </w:numPr>
      </w:pPr>
      <w:r>
        <w:t xml:space="preserve">Use of camera traps to remove the </w:t>
      </w:r>
      <w:commentRangeStart w:id="115"/>
      <w:r>
        <w:t xml:space="preserve">observer effect </w:t>
      </w:r>
      <w:commentRangeEnd w:id="115"/>
      <w:r w:rsidR="006A0F6D">
        <w:rPr>
          <w:rStyle w:val="CommentReference"/>
        </w:rPr>
        <w:commentReference w:id="115"/>
      </w:r>
      <w:r w:rsidR="001F5DA3">
        <w:t xml:space="preserve">– </w:t>
      </w:r>
      <w:r>
        <w:t xml:space="preserve">Camera traps to record interaction for 3 hrs (as most species in the aviary were seen to feed over the course of the day) </w:t>
      </w:r>
    </w:p>
    <w:p w14:paraId="491455CD" w14:textId="2D8225C7" w:rsidR="001F5DA3" w:rsidRPr="00203AD9" w:rsidRDefault="001F5DA3" w:rsidP="00CA77C3">
      <w:pPr>
        <w:rPr>
          <w:u w:val="single"/>
        </w:rPr>
      </w:pPr>
      <w:r w:rsidRPr="00203AD9">
        <w:rPr>
          <w:u w:val="single"/>
        </w:rPr>
        <w:t>BOH (lemurs)</w:t>
      </w:r>
      <w:r w:rsidR="00203AD9">
        <w:rPr>
          <w:u w:val="single"/>
        </w:rPr>
        <w:t xml:space="preserve">: </w:t>
      </w:r>
    </w:p>
    <w:p w14:paraId="7E2BC360" w14:textId="7950B994" w:rsidR="001D2CB7" w:rsidRDefault="001D2CB7" w:rsidP="00CA77C3">
      <w:pPr>
        <w:pStyle w:val="ListParagraph"/>
        <w:numPr>
          <w:ilvl w:val="0"/>
          <w:numId w:val="12"/>
        </w:numPr>
      </w:pPr>
      <w:r>
        <w:t>During routine weekly confinement at the BOH for weight measurement and management</w:t>
      </w:r>
    </w:p>
    <w:p w14:paraId="28EC5CE7" w14:textId="78AFB378" w:rsidR="0099600E" w:rsidRDefault="0099600E" w:rsidP="00CA77C3">
      <w:pPr>
        <w:pStyle w:val="ListParagraph"/>
        <w:numPr>
          <w:ilvl w:val="0"/>
          <w:numId w:val="12"/>
        </w:numPr>
      </w:pPr>
      <w:r>
        <w:t xml:space="preserve">4 devices are rotated across the </w:t>
      </w:r>
      <w:commentRangeStart w:id="116"/>
      <w:r>
        <w:t>week</w:t>
      </w:r>
      <w:r w:rsidR="00203AD9">
        <w:t>s</w:t>
      </w:r>
      <w:commentRangeEnd w:id="116"/>
      <w:r w:rsidR="006A0F6D">
        <w:rPr>
          <w:rStyle w:val="CommentReference"/>
        </w:rPr>
        <w:commentReference w:id="116"/>
      </w:r>
    </w:p>
    <w:p w14:paraId="27DD9064" w14:textId="1DDDAED2" w:rsidR="0099600E" w:rsidRDefault="0099600E" w:rsidP="00CA77C3">
      <w:pPr>
        <w:pStyle w:val="ListParagraph"/>
        <w:numPr>
          <w:ilvl w:val="0"/>
          <w:numId w:val="12"/>
        </w:numPr>
      </w:pPr>
      <w:r>
        <w:t xml:space="preserve">Half food on the plate, half food in the device </w:t>
      </w:r>
    </w:p>
    <w:p w14:paraId="0BDB5CF4" w14:textId="64FB2CEB" w:rsidR="001D2CB7" w:rsidRDefault="00CA77C3" w:rsidP="00CA77C3">
      <w:pPr>
        <w:pStyle w:val="ListParagraph"/>
        <w:numPr>
          <w:ilvl w:val="0"/>
          <w:numId w:val="12"/>
        </w:numPr>
      </w:pPr>
      <w:commentRangeStart w:id="117"/>
      <w:r>
        <w:t xml:space="preserve">Lemur feed – mixture of vegetables </w:t>
      </w:r>
      <w:proofErr w:type="gramStart"/>
      <w:r>
        <w:t>A(</w:t>
      </w:r>
      <w:proofErr w:type="gramEnd"/>
      <w:r>
        <w:t xml:space="preserve">leafy vegetables such as romaine lettuce and spinach), B(chayote, cucumber and egg plant) and C(carrot, sweet potato and corn) – all were chopped into large pieces about 4x4cm and half a cup of primate dry pellets (primate diet). Twice a day </w:t>
      </w:r>
      <w:commentRangeEnd w:id="117"/>
      <w:r w:rsidR="00042DF3">
        <w:rPr>
          <w:rStyle w:val="CommentReference"/>
        </w:rPr>
        <w:commentReference w:id="117"/>
      </w:r>
    </w:p>
    <w:p w14:paraId="1215CB8D" w14:textId="6CD652C3" w:rsidR="001D2CB7" w:rsidRDefault="001D2CB7" w:rsidP="001D2CB7">
      <w:pPr>
        <w:pStyle w:val="ListParagraph"/>
        <w:numPr>
          <w:ilvl w:val="0"/>
          <w:numId w:val="12"/>
        </w:numPr>
      </w:pPr>
      <w:commentRangeStart w:id="118"/>
      <w:r>
        <w:t xml:space="preserve">Use of camera traps to remove the observer effect – Camera traps to record interaction for 3 hrs </w:t>
      </w:r>
      <w:commentRangeEnd w:id="118"/>
      <w:r w:rsidR="009909DB">
        <w:rPr>
          <w:rStyle w:val="CommentReference"/>
        </w:rPr>
        <w:commentReference w:id="118"/>
      </w:r>
    </w:p>
    <w:p w14:paraId="1E0F9BBD" w14:textId="38922A6F" w:rsidR="008B7D5E" w:rsidRPr="00203AD9" w:rsidRDefault="008B7D5E" w:rsidP="001D2CB7">
      <w:pPr>
        <w:rPr>
          <w:u w:val="single"/>
        </w:rPr>
      </w:pPr>
      <w:commentRangeStart w:id="119"/>
      <w:commentRangeStart w:id="120"/>
      <w:r w:rsidRPr="00203AD9">
        <w:rPr>
          <w:u w:val="single"/>
        </w:rPr>
        <w:t xml:space="preserve">BOH </w:t>
      </w:r>
      <w:r w:rsidR="0099600E" w:rsidRPr="00203AD9">
        <w:rPr>
          <w:u w:val="single"/>
        </w:rPr>
        <w:t>(mouse deer TBC)</w:t>
      </w:r>
      <w:r w:rsidR="00203AD9" w:rsidRPr="00203AD9">
        <w:rPr>
          <w:u w:val="single"/>
        </w:rPr>
        <w:t>:</w:t>
      </w:r>
      <w:commentRangeEnd w:id="119"/>
      <w:r w:rsidR="002B2A11">
        <w:rPr>
          <w:rStyle w:val="CommentReference"/>
        </w:rPr>
        <w:commentReference w:id="119"/>
      </w:r>
      <w:commentRangeEnd w:id="120"/>
      <w:r w:rsidR="002B2A11">
        <w:rPr>
          <w:rStyle w:val="CommentReference"/>
        </w:rPr>
        <w:commentReference w:id="120"/>
      </w:r>
    </w:p>
    <w:p w14:paraId="12BA4D57" w14:textId="08527C10" w:rsidR="0099600E" w:rsidRDefault="0099600E" w:rsidP="0099600E">
      <w:pPr>
        <w:pStyle w:val="ListParagraph"/>
        <w:numPr>
          <w:ilvl w:val="0"/>
          <w:numId w:val="12"/>
        </w:numPr>
      </w:pPr>
      <w:r>
        <w:t xml:space="preserve">3 male mouse deer </w:t>
      </w:r>
      <w:r w:rsidR="00203AD9">
        <w:t>in solitary enclosures to reduce inter-sex aggression in mixed-species aviary</w:t>
      </w:r>
    </w:p>
    <w:p w14:paraId="066F80C7" w14:textId="5F6E31F3" w:rsidR="0099600E" w:rsidRDefault="0099600E" w:rsidP="0099600E">
      <w:pPr>
        <w:pStyle w:val="ListParagraph"/>
        <w:numPr>
          <w:ilvl w:val="0"/>
          <w:numId w:val="12"/>
        </w:numPr>
      </w:pPr>
      <w:r>
        <w:t>4 devices are rotated across the week</w:t>
      </w:r>
      <w:r w:rsidR="00203AD9">
        <w:t>s</w:t>
      </w:r>
      <w:r>
        <w:t xml:space="preserve"> </w:t>
      </w:r>
    </w:p>
    <w:p w14:paraId="7EAC00F8" w14:textId="37D71A5A" w:rsidR="0099600E" w:rsidRDefault="0099600E" w:rsidP="0099600E">
      <w:pPr>
        <w:pStyle w:val="ListParagraph"/>
        <w:numPr>
          <w:ilvl w:val="0"/>
          <w:numId w:val="12"/>
        </w:numPr>
      </w:pPr>
      <w:r>
        <w:t xml:space="preserve">Half food on the plate, half food in the device </w:t>
      </w:r>
    </w:p>
    <w:p w14:paraId="521AC5B0" w14:textId="66053B89" w:rsidR="00203AD9" w:rsidRDefault="00203AD9" w:rsidP="0099600E">
      <w:pPr>
        <w:pStyle w:val="ListParagraph"/>
        <w:numPr>
          <w:ilvl w:val="0"/>
          <w:numId w:val="12"/>
        </w:numPr>
      </w:pPr>
      <w:r>
        <w:t xml:space="preserve">Mousedeer feed – mixture of vegetable </w:t>
      </w:r>
      <w:proofErr w:type="gramStart"/>
      <w:r>
        <w:t>A(</w:t>
      </w:r>
      <w:proofErr w:type="gramEnd"/>
      <w:r>
        <w:t>leafy vegetables such as romaine lettuce and spinach) , B  (high water content vegetables such as okra, egg plant and broccoli) and C (starchy vegetables such as carrot, beetroot and sweet potato) – all were chopped into rough 1x1cm cubes and provided as a premix by the zoo kitchen. Twice a day</w:t>
      </w:r>
    </w:p>
    <w:p w14:paraId="6188AA26" w14:textId="5A72A86F" w:rsidR="0099600E" w:rsidRDefault="0099600E" w:rsidP="001D2CB7">
      <w:pPr>
        <w:pStyle w:val="ListParagraph"/>
        <w:numPr>
          <w:ilvl w:val="0"/>
          <w:numId w:val="12"/>
        </w:numPr>
      </w:pPr>
      <w:r>
        <w:t xml:space="preserve">Use of camera traps to remove the observer effect – Camera traps to record interaction for 3 hrs </w:t>
      </w:r>
    </w:p>
    <w:p w14:paraId="7BB4886E" w14:textId="77777777" w:rsidR="00203AD9" w:rsidRDefault="00203AD9" w:rsidP="00203AD9"/>
    <w:p w14:paraId="6CDAC396" w14:textId="185D1F54" w:rsidR="00CA77C3" w:rsidRDefault="008B7D5E" w:rsidP="00CA77C3">
      <w:r>
        <w:t xml:space="preserve">Measured parameters </w:t>
      </w:r>
      <w:r w:rsidR="005001D4">
        <w:t xml:space="preserve">TBC </w:t>
      </w:r>
      <w:r>
        <w:t xml:space="preserve">(depends on </w:t>
      </w:r>
      <w:r w:rsidR="00CA77C3">
        <w:t>camera trap</w:t>
      </w:r>
      <w:r>
        <w:t>)</w:t>
      </w:r>
      <w:r w:rsidR="005001D4">
        <w:t>:</w:t>
      </w:r>
    </w:p>
    <w:p w14:paraId="1F8E342D" w14:textId="2C4D4E1E" w:rsidR="00CA77C3" w:rsidRDefault="00CA77C3" w:rsidP="00CA77C3">
      <w:pPr>
        <w:pStyle w:val="ListParagraph"/>
        <w:numPr>
          <w:ilvl w:val="0"/>
          <w:numId w:val="9"/>
        </w:numPr>
      </w:pPr>
      <w:r>
        <w:t xml:space="preserve">Camera trap </w:t>
      </w:r>
      <w:r w:rsidR="00302D33">
        <w:t>(</w:t>
      </w:r>
      <w:r>
        <w:t>triggered by movement</w:t>
      </w:r>
      <w:r w:rsidR="00302D33">
        <w:t>)</w:t>
      </w:r>
      <w:r>
        <w:t xml:space="preserve"> – </w:t>
      </w:r>
      <w:r w:rsidR="00302D33">
        <w:t>count species, number of interactions</w:t>
      </w:r>
    </w:p>
    <w:p w14:paraId="6E8580F3" w14:textId="049F0E7B" w:rsidR="00276C2E" w:rsidRDefault="00276C2E" w:rsidP="00CA77C3">
      <w:pPr>
        <w:pStyle w:val="ListParagraph"/>
        <w:numPr>
          <w:ilvl w:val="0"/>
          <w:numId w:val="9"/>
        </w:numPr>
      </w:pPr>
      <w:r>
        <w:t xml:space="preserve">Camera trap </w:t>
      </w:r>
      <w:r w:rsidR="00302D33">
        <w:t>(</w:t>
      </w:r>
      <w:r>
        <w:t>Fixed interval snapshots</w:t>
      </w:r>
      <w:r w:rsidR="00302D33">
        <w:t>)</w:t>
      </w:r>
      <w:r>
        <w:t xml:space="preserve"> </w:t>
      </w:r>
      <w:r w:rsidR="00302D33">
        <w:t>– count species, number of interactions</w:t>
      </w:r>
    </w:p>
    <w:p w14:paraId="2D745E5E" w14:textId="7DADE18E" w:rsidR="00CA77C3" w:rsidRDefault="00CA77C3" w:rsidP="00CA77C3">
      <w:pPr>
        <w:pStyle w:val="ListParagraph"/>
        <w:numPr>
          <w:ilvl w:val="0"/>
          <w:numId w:val="9"/>
        </w:numPr>
      </w:pPr>
      <w:r>
        <w:t xml:space="preserve">Camera trap that records </w:t>
      </w:r>
      <w:r w:rsidR="00276C2E">
        <w:t xml:space="preserve">video </w:t>
      </w:r>
      <w:r>
        <w:t>– count species, number of interactions, duration of interaction</w:t>
      </w:r>
    </w:p>
    <w:p w14:paraId="1C7255F3" w14:textId="5FF48E7D" w:rsidR="00CA77C3" w:rsidDel="002B2A11" w:rsidRDefault="00CA77C3" w:rsidP="00CA77C3">
      <w:pPr>
        <w:rPr>
          <w:del w:id="121" w:author="Dajun Wang" w:date="2022-08-11T12:02:00Z"/>
        </w:rPr>
      </w:pPr>
      <w:del w:id="122" w:author="Dajun Wang" w:date="2022-08-11T12:02:00Z">
        <w:r w:rsidDel="002B2A11">
          <w:delText xml:space="preserve">Enrichment device criteria </w:delText>
        </w:r>
      </w:del>
    </w:p>
    <w:p w14:paraId="69581B13" w14:textId="5022C8E7" w:rsidR="00CA77C3" w:rsidDel="002B2A11" w:rsidRDefault="00CA77C3" w:rsidP="00CA77C3">
      <w:pPr>
        <w:pStyle w:val="ListParagraph"/>
        <w:numPr>
          <w:ilvl w:val="0"/>
          <w:numId w:val="9"/>
        </w:numPr>
        <w:rPr>
          <w:del w:id="123" w:author="Dajun Wang" w:date="2022-08-11T12:02:00Z"/>
        </w:rPr>
      </w:pPr>
      <w:del w:id="124" w:author="Dajun Wang" w:date="2022-08-11T12:02:00Z">
        <w:r w:rsidDel="002B2A11">
          <w:delText xml:space="preserve">Each device must be fairly different from each other (i.e. encourage different interactions and behaviour) </w:delText>
        </w:r>
      </w:del>
    </w:p>
    <w:p w14:paraId="741392E6" w14:textId="56BBB626" w:rsidR="00CA77C3" w:rsidDel="002B2A11" w:rsidRDefault="00CA77C3" w:rsidP="00CA77C3">
      <w:pPr>
        <w:pStyle w:val="ListParagraph"/>
        <w:numPr>
          <w:ilvl w:val="0"/>
          <w:numId w:val="9"/>
        </w:numPr>
        <w:rPr>
          <w:del w:id="125" w:author="Dajun Wang" w:date="2022-08-11T12:02:00Z"/>
        </w:rPr>
      </w:pPr>
      <w:del w:id="126" w:author="Dajun Wang" w:date="2022-08-11T12:02:00Z">
        <w:r w:rsidDel="002B2A11">
          <w:delText xml:space="preserve">Fairly affordable </w:delText>
        </w:r>
      </w:del>
    </w:p>
    <w:p w14:paraId="2DF76A15" w14:textId="2CD912DF" w:rsidR="00CA77C3" w:rsidDel="002B2A11" w:rsidRDefault="00CA77C3" w:rsidP="00CA77C3">
      <w:pPr>
        <w:pStyle w:val="ListParagraph"/>
        <w:numPr>
          <w:ilvl w:val="0"/>
          <w:numId w:val="9"/>
        </w:numPr>
        <w:rPr>
          <w:del w:id="127" w:author="Dajun Wang" w:date="2022-08-11T12:02:00Z"/>
        </w:rPr>
      </w:pPr>
      <w:del w:id="128" w:author="Dajun Wang" w:date="2022-08-11T12:02:00Z">
        <w:r w:rsidDel="002B2A11">
          <w:delText xml:space="preserve">Easy to clean and maintain </w:delText>
        </w:r>
      </w:del>
    </w:p>
    <w:p w14:paraId="07AD6A18" w14:textId="3BAB8276" w:rsidR="00CA77C3" w:rsidDel="002B2A11" w:rsidRDefault="00CA77C3" w:rsidP="00CA77C3">
      <w:pPr>
        <w:pStyle w:val="ListParagraph"/>
        <w:numPr>
          <w:ilvl w:val="0"/>
          <w:numId w:val="9"/>
        </w:numPr>
        <w:rPr>
          <w:del w:id="129" w:author="Dajun Wang" w:date="2022-08-11T12:02:00Z"/>
        </w:rPr>
      </w:pPr>
      <w:del w:id="130" w:author="Dajun Wang" w:date="2022-08-11T12:02:00Z">
        <w:r w:rsidDel="002B2A11">
          <w:delText xml:space="preserve">Weather resistant </w:delText>
        </w:r>
      </w:del>
    </w:p>
    <w:p w14:paraId="22CBD29E" w14:textId="714F4B3D" w:rsidR="00CA77C3" w:rsidDel="002B2A11" w:rsidRDefault="00CA77C3" w:rsidP="00CA77C3">
      <w:pPr>
        <w:pStyle w:val="ListParagraph"/>
        <w:numPr>
          <w:ilvl w:val="0"/>
          <w:numId w:val="9"/>
        </w:numPr>
        <w:rPr>
          <w:del w:id="131" w:author="Dajun Wang" w:date="2022-08-11T12:02:00Z"/>
        </w:rPr>
      </w:pPr>
      <w:del w:id="132" w:author="Dajun Wang" w:date="2022-08-11T12:02:00Z">
        <w:r w:rsidDel="002B2A11">
          <w:delText xml:space="preserve">Able to hold food within without it falling out immediately </w:delText>
        </w:r>
      </w:del>
    </w:p>
    <w:p w14:paraId="005BBE36" w14:textId="25160291" w:rsidR="00CA77C3" w:rsidDel="002B2A11" w:rsidRDefault="001B0019" w:rsidP="00CA77C3">
      <w:pPr>
        <w:pStyle w:val="ListParagraph"/>
        <w:numPr>
          <w:ilvl w:val="0"/>
          <w:numId w:val="9"/>
        </w:numPr>
        <w:rPr>
          <w:del w:id="133" w:author="Dajun Wang" w:date="2022-08-11T12:02:00Z"/>
        </w:rPr>
      </w:pPr>
      <w:del w:id="134" w:author="Dajun Wang" w:date="2022-08-11T12:02:00Z">
        <w:r w:rsidDel="002B2A11">
          <w:delText>Majority of</w:delText>
        </w:r>
        <w:r w:rsidR="00CA77C3" w:rsidDel="002B2A11">
          <w:delText xml:space="preserve"> species able to interact with enrichment </w:delText>
        </w:r>
      </w:del>
    </w:p>
    <w:p w14:paraId="5A9CC3AE" w14:textId="7275C620" w:rsidR="00CA77C3" w:rsidDel="002B2A11" w:rsidRDefault="00CA77C3" w:rsidP="00CA77C3">
      <w:pPr>
        <w:pStyle w:val="ListParagraph"/>
        <w:numPr>
          <w:ilvl w:val="0"/>
          <w:numId w:val="9"/>
        </w:numPr>
        <w:rPr>
          <w:del w:id="135" w:author="Dajun Wang" w:date="2022-08-11T12:02:00Z"/>
        </w:rPr>
      </w:pPr>
      <w:del w:id="136" w:author="Dajun Wang" w:date="2022-08-11T12:02:00Z">
        <w:r w:rsidDel="002B2A11">
          <w:delText xml:space="preserve">Safe for animals, keepers and guests </w:delText>
        </w:r>
      </w:del>
    </w:p>
    <w:p w14:paraId="4B0BCE8B" w14:textId="1AB38561" w:rsidR="00CA77C3" w:rsidDel="002B2A11" w:rsidRDefault="00CA77C3" w:rsidP="00CA77C3">
      <w:pPr>
        <w:pStyle w:val="ListParagraph"/>
        <w:numPr>
          <w:ilvl w:val="0"/>
          <w:numId w:val="9"/>
        </w:numPr>
        <w:rPr>
          <w:del w:id="137" w:author="Dajun Wang" w:date="2022-08-11T12:02:00Z"/>
        </w:rPr>
      </w:pPr>
      <w:commentRangeStart w:id="138"/>
      <w:del w:id="139" w:author="Dajun Wang" w:date="2022-08-11T12:02:00Z">
        <w:r w:rsidDel="002B2A11">
          <w:delText xml:space="preserve">Guest perception(?) </w:delText>
        </w:r>
        <w:commentRangeEnd w:id="138"/>
        <w:r w:rsidR="002B2A11" w:rsidDel="002B2A11">
          <w:rPr>
            <w:rStyle w:val="CommentReference"/>
          </w:rPr>
          <w:commentReference w:id="138"/>
        </w:r>
      </w:del>
    </w:p>
    <w:p w14:paraId="33A886C9" w14:textId="77777777" w:rsidR="006F7020" w:rsidRDefault="006F7020" w:rsidP="006F7020"/>
    <w:p w14:paraId="4D7A675F" w14:textId="77777777" w:rsidR="006F7020" w:rsidRDefault="006F7020" w:rsidP="006F7020"/>
    <w:p w14:paraId="1C967635" w14:textId="23FF9DF6" w:rsidR="002B1901" w:rsidRDefault="002B1901" w:rsidP="00220806"/>
    <w:sectPr w:rsidR="002B1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Dajun Wang" w:date="2022-08-11T12:04:00Z" w:initials="DW">
    <w:p w14:paraId="168A8499" w14:textId="77777777" w:rsidR="005C0F14" w:rsidRDefault="005C0F14" w:rsidP="00795D2E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Maybe include this in? Think about it after data collection</w:t>
      </w:r>
    </w:p>
  </w:comment>
  <w:comment w:id="10" w:author="Dajun Wang" w:date="2022-08-11T12:05:00Z" w:initials="DW">
    <w:p w14:paraId="07861055" w14:textId="77777777" w:rsidR="005C0F14" w:rsidRDefault="005C0F14" w:rsidP="008364D5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List of species inside should be mentioned</w:t>
      </w:r>
    </w:p>
  </w:comment>
  <w:comment w:id="11" w:author="Dajun Wang" w:date="2022-08-11T11:16:00Z" w:initials="DW">
    <w:p w14:paraId="5D52C8DE" w14:textId="4F8496D3" w:rsidR="00CC6646" w:rsidRDefault="00CC6646" w:rsidP="003C33C8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Front of house is another used term - I like it more since you're using back of house. Very logical to remember.</w:t>
      </w:r>
    </w:p>
  </w:comment>
  <w:comment w:id="21" w:author="Dajun Wang" w:date="2022-08-11T11:13:00Z" w:initials="DW">
    <w:p w14:paraId="41FC8718" w14:textId="584C268D" w:rsidR="007C3866" w:rsidRDefault="007C3866" w:rsidP="00964678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Always abbreviate first mention.</w:t>
      </w:r>
    </w:p>
  </w:comment>
  <w:comment w:id="42" w:author="Dajun Wang" w:date="2022-08-11T12:03:00Z" w:initials="DW">
    <w:p w14:paraId="1E23BDFC" w14:textId="77777777" w:rsidR="002B2A11" w:rsidRDefault="002B2A11" w:rsidP="00A66573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As in? I don't see how this affects BOH treatments..</w:t>
      </w:r>
    </w:p>
  </w:comment>
  <w:comment w:id="51" w:author="Dajun Wang" w:date="2022-08-11T12:02:00Z" w:initials="DW">
    <w:p w14:paraId="2A150546" w14:textId="1DCE4504" w:rsidR="002B2A11" w:rsidRDefault="002B2A11" w:rsidP="002B2A11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I like this a lot. Maybe spend the weekends collecting some coarse-scale survey answers - its more work though.</w:t>
      </w:r>
    </w:p>
  </w:comment>
  <w:comment w:id="55" w:author="Dajun Wang" w:date="2022-08-11T11:11:00Z" w:initials="DW">
    <w:p w14:paraId="488CBDE1" w14:textId="4F0BB1CA" w:rsidR="00115686" w:rsidRDefault="00115686" w:rsidP="00787171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Any pictures for reference? A montage should suffice; e.g., Fig 1a), b), c), d)</w:t>
      </w:r>
    </w:p>
  </w:comment>
  <w:comment w:id="78" w:author="Dajun Wang" w:date="2022-08-11T11:17:00Z" w:initials="DW">
    <w:p w14:paraId="33D14C2F" w14:textId="77777777" w:rsidR="00A72136" w:rsidRDefault="00A72136" w:rsidP="008C1ECA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Use blueprint of the biodome in your report; then report the longitude and latitude of Singapore Zoo.</w:t>
      </w:r>
      <w:r>
        <w:rPr>
          <w:lang w:val="en-US"/>
        </w:rPr>
        <w:br/>
      </w:r>
      <w:r>
        <w:rPr>
          <w:lang w:val="en-US"/>
        </w:rPr>
        <w:br/>
        <w:t>e.g., Study was done in the Fragile Forest, Singapore Zoo (N 100 E 100).</w:t>
      </w:r>
    </w:p>
  </w:comment>
  <w:comment w:id="80" w:author="Dajun Wang" w:date="2022-08-11T11:19:00Z" w:initials="DW">
    <w:p w14:paraId="24643665" w14:textId="77777777" w:rsidR="00730EEB" w:rsidRDefault="00730EEB" w:rsidP="00906029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Present approx proportion then weight of entire diet.</w:t>
      </w:r>
    </w:p>
  </w:comment>
  <w:comment w:id="107" w:author="Dajun Wang" w:date="2022-08-11T11:21:00Z" w:initials="DW">
    <w:p w14:paraId="047BA194" w14:textId="77777777" w:rsidR="00730EEB" w:rsidRDefault="00730EEB" w:rsidP="00DC7920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You mean as token feeding? Or are they incorporated into the Diets A/B/C</w:t>
      </w:r>
    </w:p>
  </w:comment>
  <w:comment w:id="108" w:author="Dajun Wang" w:date="2022-08-11T11:19:00Z" w:initials="DW">
    <w:p w14:paraId="2B2A24D6" w14:textId="0BCE1A7D" w:rsidR="00730EEB" w:rsidRDefault="00730EEB" w:rsidP="00DC29DF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Photos would be great for reference.</w:t>
      </w:r>
    </w:p>
  </w:comment>
  <w:comment w:id="115" w:author="Dajun Wang" w:date="2022-08-11T11:23:00Z" w:initials="DW">
    <w:p w14:paraId="49001B58" w14:textId="77777777" w:rsidR="006A0F6D" w:rsidRDefault="006A0F6D" w:rsidP="008B00DD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Hmmm won't visitors to the biodome also contribute to the observer effect? A minor point really.</w:t>
      </w:r>
      <w:r>
        <w:rPr>
          <w:lang w:val="en-US"/>
        </w:rPr>
        <w:br/>
      </w:r>
      <w:r>
        <w:rPr>
          <w:lang w:val="en-US"/>
        </w:rPr>
        <w:br/>
        <w:t>More imptly, it helps with simultaneous data collection, its objective, its less(?) manpower intensive etc.</w:t>
      </w:r>
    </w:p>
  </w:comment>
  <w:comment w:id="116" w:author="Dajun Wang" w:date="2022-08-11T11:23:00Z" w:initials="DW">
    <w:p w14:paraId="2574E048" w14:textId="77777777" w:rsidR="006A0F6D" w:rsidRDefault="006A0F6D" w:rsidP="007C70DF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A schedule to show randomisation and order of device used will be very useful and informative in both report and the project. Work on this asap when you can.</w:t>
      </w:r>
    </w:p>
  </w:comment>
  <w:comment w:id="117" w:author="Dajun Wang" w:date="2022-08-11T11:24:00Z" w:initials="DW">
    <w:p w14:paraId="735CB31C" w14:textId="77777777" w:rsidR="00042DF3" w:rsidRDefault="00042DF3" w:rsidP="003E5501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See comments above FOH feeding</w:t>
      </w:r>
    </w:p>
  </w:comment>
  <w:comment w:id="118" w:author="Dajun Wang" w:date="2022-08-11T12:01:00Z" w:initials="DW">
    <w:p w14:paraId="54273EF6" w14:textId="77777777" w:rsidR="009909DB" w:rsidRDefault="009909DB" w:rsidP="001D3B79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Same as above</w:t>
      </w:r>
    </w:p>
  </w:comment>
  <w:comment w:id="119" w:author="Dajun Wang" w:date="2022-08-11T12:01:00Z" w:initials="DW">
    <w:p w14:paraId="783141B1" w14:textId="77777777" w:rsidR="002B2A11" w:rsidRDefault="002B2A11" w:rsidP="00DB6238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If the design is similar to above BOH(Lemur), can potentially combine both into one "component" and just cite the difference between them.</w:t>
      </w:r>
    </w:p>
  </w:comment>
  <w:comment w:id="120" w:author="Dajun Wang" w:date="2022-08-11T12:02:00Z" w:initials="DW">
    <w:p w14:paraId="2FB75A83" w14:textId="77777777" w:rsidR="002B2A11" w:rsidRDefault="002B2A11" w:rsidP="00020F4D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Essentially a FOH and BOJH examination; which are your predictors, so to speak</w:t>
      </w:r>
    </w:p>
  </w:comment>
  <w:comment w:id="138" w:author="Dajun Wang" w:date="2022-08-11T12:02:00Z" w:initials="DW">
    <w:p w14:paraId="0A3EEB45" w14:textId="77777777" w:rsidR="002B2A11" w:rsidRDefault="002B2A11" w:rsidP="00786841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I like this a lot. Maybe spend the weekends collecting some coarse-scale survey answers - its more work though.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8A8499" w15:done="0"/>
  <w15:commentEx w15:paraId="07861055" w15:done="0"/>
  <w15:commentEx w15:paraId="5D52C8DE" w15:done="0"/>
  <w15:commentEx w15:paraId="41FC8718" w15:done="0"/>
  <w15:commentEx w15:paraId="1E23BDFC" w15:done="0"/>
  <w15:commentEx w15:paraId="2A150546" w15:done="0"/>
  <w15:commentEx w15:paraId="488CBDE1" w15:done="0"/>
  <w15:commentEx w15:paraId="33D14C2F" w15:done="0"/>
  <w15:commentEx w15:paraId="24643665" w15:done="0"/>
  <w15:commentEx w15:paraId="047BA194" w15:done="0"/>
  <w15:commentEx w15:paraId="2B2A24D6" w15:done="0"/>
  <w15:commentEx w15:paraId="49001B58" w15:done="0"/>
  <w15:commentEx w15:paraId="2574E048" w15:done="0"/>
  <w15:commentEx w15:paraId="735CB31C" w15:done="0"/>
  <w15:commentEx w15:paraId="54273EF6" w15:done="0"/>
  <w15:commentEx w15:paraId="783141B1" w15:done="0"/>
  <w15:commentEx w15:paraId="2FB75A83" w15:paraIdParent="783141B1" w15:done="0"/>
  <w15:commentEx w15:paraId="0A3EEB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F6EE7" w16cex:dateUtc="2022-08-11T04:04:00Z"/>
  <w16cex:commentExtensible w16cex:durableId="269F6EF3" w16cex:dateUtc="2022-08-11T04:05:00Z"/>
  <w16cex:commentExtensible w16cex:durableId="269F6370" w16cex:dateUtc="2022-08-11T03:16:00Z"/>
  <w16cex:commentExtensible w16cex:durableId="269F62D6" w16cex:dateUtc="2022-08-11T03:13:00Z"/>
  <w16cex:commentExtensible w16cex:durableId="269F6EA1" w16cex:dateUtc="2022-08-11T04:03:00Z"/>
  <w16cex:commentExtensible w16cex:durableId="269F6E75" w16cex:dateUtc="2022-08-11T04:02:00Z"/>
  <w16cex:commentExtensible w16cex:durableId="269F6258" w16cex:dateUtc="2022-08-11T03:11:00Z"/>
  <w16cex:commentExtensible w16cex:durableId="269F63C2" w16cex:dateUtc="2022-08-11T03:17:00Z"/>
  <w16cex:commentExtensible w16cex:durableId="269F642D" w16cex:dateUtc="2022-08-11T03:19:00Z"/>
  <w16cex:commentExtensible w16cex:durableId="269F64C3" w16cex:dateUtc="2022-08-11T03:21:00Z"/>
  <w16cex:commentExtensible w16cex:durableId="269F645B" w16cex:dateUtc="2022-08-11T03:19:00Z"/>
  <w16cex:commentExtensible w16cex:durableId="269F6519" w16cex:dateUtc="2022-08-11T03:23:00Z"/>
  <w16cex:commentExtensible w16cex:durableId="269F654D" w16cex:dateUtc="2022-08-11T03:23:00Z"/>
  <w16cex:commentExtensible w16cex:durableId="269F6560" w16cex:dateUtc="2022-08-11T03:24:00Z"/>
  <w16cex:commentExtensible w16cex:durableId="269F6E0B" w16cex:dateUtc="2022-08-11T04:01:00Z"/>
  <w16cex:commentExtensible w16cex:durableId="269F6E2E" w16cex:dateUtc="2022-08-11T04:01:00Z"/>
  <w16cex:commentExtensible w16cex:durableId="269F6E41" w16cex:dateUtc="2022-08-11T04:02:00Z"/>
  <w16cex:commentExtensible w16cex:durableId="269F6E6B" w16cex:dateUtc="2022-08-11T04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8A8499" w16cid:durableId="269F6EE7"/>
  <w16cid:commentId w16cid:paraId="07861055" w16cid:durableId="269F6EF3"/>
  <w16cid:commentId w16cid:paraId="5D52C8DE" w16cid:durableId="269F6370"/>
  <w16cid:commentId w16cid:paraId="41FC8718" w16cid:durableId="269F62D6"/>
  <w16cid:commentId w16cid:paraId="1E23BDFC" w16cid:durableId="269F6EA1"/>
  <w16cid:commentId w16cid:paraId="2A150546" w16cid:durableId="269F6E75"/>
  <w16cid:commentId w16cid:paraId="488CBDE1" w16cid:durableId="269F6258"/>
  <w16cid:commentId w16cid:paraId="33D14C2F" w16cid:durableId="269F63C2"/>
  <w16cid:commentId w16cid:paraId="24643665" w16cid:durableId="269F642D"/>
  <w16cid:commentId w16cid:paraId="047BA194" w16cid:durableId="269F64C3"/>
  <w16cid:commentId w16cid:paraId="2B2A24D6" w16cid:durableId="269F645B"/>
  <w16cid:commentId w16cid:paraId="49001B58" w16cid:durableId="269F6519"/>
  <w16cid:commentId w16cid:paraId="2574E048" w16cid:durableId="269F654D"/>
  <w16cid:commentId w16cid:paraId="735CB31C" w16cid:durableId="269F6560"/>
  <w16cid:commentId w16cid:paraId="54273EF6" w16cid:durableId="269F6E0B"/>
  <w16cid:commentId w16cid:paraId="783141B1" w16cid:durableId="269F6E2E"/>
  <w16cid:commentId w16cid:paraId="2FB75A83" w16cid:durableId="269F6E41"/>
  <w16cid:commentId w16cid:paraId="0A3EEB45" w16cid:durableId="269F6E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521"/>
    <w:multiLevelType w:val="hybridMultilevel"/>
    <w:tmpl w:val="CFE62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02BCC"/>
    <w:multiLevelType w:val="hybridMultilevel"/>
    <w:tmpl w:val="F4D4F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25F72"/>
    <w:multiLevelType w:val="hybridMultilevel"/>
    <w:tmpl w:val="C54A3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9A1"/>
    <w:multiLevelType w:val="hybridMultilevel"/>
    <w:tmpl w:val="EA185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86B0E"/>
    <w:multiLevelType w:val="hybridMultilevel"/>
    <w:tmpl w:val="8A66E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D1E4D"/>
    <w:multiLevelType w:val="hybridMultilevel"/>
    <w:tmpl w:val="22941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965B9"/>
    <w:multiLevelType w:val="hybridMultilevel"/>
    <w:tmpl w:val="8B3E5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F6FCE"/>
    <w:multiLevelType w:val="hybridMultilevel"/>
    <w:tmpl w:val="32B25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C08C8"/>
    <w:multiLevelType w:val="hybridMultilevel"/>
    <w:tmpl w:val="B5EE06C2"/>
    <w:lvl w:ilvl="0" w:tplc="9B3CB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66EAA"/>
    <w:multiLevelType w:val="hybridMultilevel"/>
    <w:tmpl w:val="95427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F66BC"/>
    <w:multiLevelType w:val="hybridMultilevel"/>
    <w:tmpl w:val="E69A264E"/>
    <w:lvl w:ilvl="0" w:tplc="88803B3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A5E93"/>
    <w:multiLevelType w:val="hybridMultilevel"/>
    <w:tmpl w:val="FE9C7212"/>
    <w:lvl w:ilvl="0" w:tplc="83F48D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3775D"/>
    <w:multiLevelType w:val="hybridMultilevel"/>
    <w:tmpl w:val="0EC4F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486089">
    <w:abstractNumId w:val="3"/>
  </w:num>
  <w:num w:numId="2" w16cid:durableId="1987659470">
    <w:abstractNumId w:val="2"/>
  </w:num>
  <w:num w:numId="3" w16cid:durableId="522474990">
    <w:abstractNumId w:val="7"/>
  </w:num>
  <w:num w:numId="4" w16cid:durableId="1639217698">
    <w:abstractNumId w:val="4"/>
  </w:num>
  <w:num w:numId="5" w16cid:durableId="1341470352">
    <w:abstractNumId w:val="0"/>
  </w:num>
  <w:num w:numId="6" w16cid:durableId="2115320626">
    <w:abstractNumId w:val="5"/>
  </w:num>
  <w:num w:numId="7" w16cid:durableId="1194416103">
    <w:abstractNumId w:val="1"/>
  </w:num>
  <w:num w:numId="8" w16cid:durableId="1479878596">
    <w:abstractNumId w:val="6"/>
  </w:num>
  <w:num w:numId="9" w16cid:durableId="663628917">
    <w:abstractNumId w:val="11"/>
  </w:num>
  <w:num w:numId="10" w16cid:durableId="519586062">
    <w:abstractNumId w:val="12"/>
  </w:num>
  <w:num w:numId="11" w16cid:durableId="1148328669">
    <w:abstractNumId w:val="9"/>
  </w:num>
  <w:num w:numId="12" w16cid:durableId="496844408">
    <w:abstractNumId w:val="10"/>
  </w:num>
  <w:num w:numId="13" w16cid:durableId="181189505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jun Wang">
    <w15:presenceInfo w15:providerId="None" w15:userId="Dajun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22"/>
    <w:rsid w:val="0000426F"/>
    <w:rsid w:val="000344ED"/>
    <w:rsid w:val="0003692D"/>
    <w:rsid w:val="000419F1"/>
    <w:rsid w:val="00042DF3"/>
    <w:rsid w:val="00047067"/>
    <w:rsid w:val="000513C6"/>
    <w:rsid w:val="00062B38"/>
    <w:rsid w:val="000A379C"/>
    <w:rsid w:val="001015FD"/>
    <w:rsid w:val="001111E5"/>
    <w:rsid w:val="00115686"/>
    <w:rsid w:val="00122770"/>
    <w:rsid w:val="00131B9E"/>
    <w:rsid w:val="001417DA"/>
    <w:rsid w:val="00165DE5"/>
    <w:rsid w:val="00186594"/>
    <w:rsid w:val="001A5D00"/>
    <w:rsid w:val="001B0019"/>
    <w:rsid w:val="001C670D"/>
    <w:rsid w:val="001D2CB7"/>
    <w:rsid w:val="001E64F0"/>
    <w:rsid w:val="001F0A59"/>
    <w:rsid w:val="001F3314"/>
    <w:rsid w:val="001F5DA3"/>
    <w:rsid w:val="001F5E5A"/>
    <w:rsid w:val="00203AD9"/>
    <w:rsid w:val="00217130"/>
    <w:rsid w:val="00220806"/>
    <w:rsid w:val="00233D14"/>
    <w:rsid w:val="00235164"/>
    <w:rsid w:val="00261D51"/>
    <w:rsid w:val="002631A9"/>
    <w:rsid w:val="00275138"/>
    <w:rsid w:val="002752BE"/>
    <w:rsid w:val="002761E0"/>
    <w:rsid w:val="00276C2E"/>
    <w:rsid w:val="00282BC5"/>
    <w:rsid w:val="002B1901"/>
    <w:rsid w:val="002B213D"/>
    <w:rsid w:val="002B2A11"/>
    <w:rsid w:val="002C1390"/>
    <w:rsid w:val="002D3FBF"/>
    <w:rsid w:val="00302D33"/>
    <w:rsid w:val="00345D40"/>
    <w:rsid w:val="003625AA"/>
    <w:rsid w:val="00363B49"/>
    <w:rsid w:val="003869F1"/>
    <w:rsid w:val="003C3D11"/>
    <w:rsid w:val="00401A90"/>
    <w:rsid w:val="00413581"/>
    <w:rsid w:val="004249FA"/>
    <w:rsid w:val="00432940"/>
    <w:rsid w:val="004448AB"/>
    <w:rsid w:val="00455DA7"/>
    <w:rsid w:val="004620F9"/>
    <w:rsid w:val="00466C11"/>
    <w:rsid w:val="00467D6A"/>
    <w:rsid w:val="00475EA7"/>
    <w:rsid w:val="0049117E"/>
    <w:rsid w:val="00496007"/>
    <w:rsid w:val="004F3B73"/>
    <w:rsid w:val="005001D4"/>
    <w:rsid w:val="00536865"/>
    <w:rsid w:val="00550D40"/>
    <w:rsid w:val="0055565A"/>
    <w:rsid w:val="00563394"/>
    <w:rsid w:val="00581ECA"/>
    <w:rsid w:val="005C0F14"/>
    <w:rsid w:val="005D11F2"/>
    <w:rsid w:val="005E16CC"/>
    <w:rsid w:val="00603D5F"/>
    <w:rsid w:val="00636B91"/>
    <w:rsid w:val="00644B4D"/>
    <w:rsid w:val="006503E8"/>
    <w:rsid w:val="00661249"/>
    <w:rsid w:val="00674D99"/>
    <w:rsid w:val="00674E1D"/>
    <w:rsid w:val="006A0F6D"/>
    <w:rsid w:val="006A1FF7"/>
    <w:rsid w:val="006E0B22"/>
    <w:rsid w:val="006F7020"/>
    <w:rsid w:val="00702F08"/>
    <w:rsid w:val="00722348"/>
    <w:rsid w:val="007263D9"/>
    <w:rsid w:val="00730EEB"/>
    <w:rsid w:val="00745C14"/>
    <w:rsid w:val="00767472"/>
    <w:rsid w:val="00793E32"/>
    <w:rsid w:val="00793E5A"/>
    <w:rsid w:val="0079512B"/>
    <w:rsid w:val="007C3866"/>
    <w:rsid w:val="007E3D81"/>
    <w:rsid w:val="007E4B8A"/>
    <w:rsid w:val="00802229"/>
    <w:rsid w:val="00803482"/>
    <w:rsid w:val="008140C8"/>
    <w:rsid w:val="008310BF"/>
    <w:rsid w:val="00833709"/>
    <w:rsid w:val="00891BE0"/>
    <w:rsid w:val="00891C60"/>
    <w:rsid w:val="00892764"/>
    <w:rsid w:val="008A6B36"/>
    <w:rsid w:val="008A7ED2"/>
    <w:rsid w:val="008B350C"/>
    <w:rsid w:val="008B7D5E"/>
    <w:rsid w:val="008C5F5C"/>
    <w:rsid w:val="008F15EA"/>
    <w:rsid w:val="0090407D"/>
    <w:rsid w:val="00912443"/>
    <w:rsid w:val="00920B6D"/>
    <w:rsid w:val="00920B97"/>
    <w:rsid w:val="009259E1"/>
    <w:rsid w:val="00931957"/>
    <w:rsid w:val="00935DDE"/>
    <w:rsid w:val="009360BB"/>
    <w:rsid w:val="009536D9"/>
    <w:rsid w:val="00971AF3"/>
    <w:rsid w:val="0097615C"/>
    <w:rsid w:val="009909DB"/>
    <w:rsid w:val="009914BC"/>
    <w:rsid w:val="0099600E"/>
    <w:rsid w:val="009B1F5B"/>
    <w:rsid w:val="009B634F"/>
    <w:rsid w:val="00A01509"/>
    <w:rsid w:val="00A14FC9"/>
    <w:rsid w:val="00A57E32"/>
    <w:rsid w:val="00A72136"/>
    <w:rsid w:val="00A77DC9"/>
    <w:rsid w:val="00A80B85"/>
    <w:rsid w:val="00AA2760"/>
    <w:rsid w:val="00AB572E"/>
    <w:rsid w:val="00B25B85"/>
    <w:rsid w:val="00B539B2"/>
    <w:rsid w:val="00BF432A"/>
    <w:rsid w:val="00C1052B"/>
    <w:rsid w:val="00C30628"/>
    <w:rsid w:val="00C40D3D"/>
    <w:rsid w:val="00C42EF4"/>
    <w:rsid w:val="00C526BD"/>
    <w:rsid w:val="00C6213E"/>
    <w:rsid w:val="00C75B02"/>
    <w:rsid w:val="00C923EF"/>
    <w:rsid w:val="00CA77C3"/>
    <w:rsid w:val="00CB2247"/>
    <w:rsid w:val="00CC6646"/>
    <w:rsid w:val="00CE01CE"/>
    <w:rsid w:val="00CF6F19"/>
    <w:rsid w:val="00D165A9"/>
    <w:rsid w:val="00D447A7"/>
    <w:rsid w:val="00D701F6"/>
    <w:rsid w:val="00D73D1C"/>
    <w:rsid w:val="00D95CDE"/>
    <w:rsid w:val="00DE14FC"/>
    <w:rsid w:val="00E248A8"/>
    <w:rsid w:val="00E40EBF"/>
    <w:rsid w:val="00E53268"/>
    <w:rsid w:val="00E57165"/>
    <w:rsid w:val="00E62621"/>
    <w:rsid w:val="00E87C5F"/>
    <w:rsid w:val="00EA101E"/>
    <w:rsid w:val="00EB326A"/>
    <w:rsid w:val="00F07A62"/>
    <w:rsid w:val="00F209CB"/>
    <w:rsid w:val="00F21053"/>
    <w:rsid w:val="00F267AF"/>
    <w:rsid w:val="00F3639E"/>
    <w:rsid w:val="00F62014"/>
    <w:rsid w:val="00F94545"/>
    <w:rsid w:val="00F95AE6"/>
    <w:rsid w:val="00FF3E2E"/>
    <w:rsid w:val="00FF74B7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0075"/>
  <w15:chartTrackingRefBased/>
  <w15:docId w15:val="{E35683AB-B1FD-481E-9FE9-11B7C3DC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F5C"/>
    <w:pPr>
      <w:ind w:left="720"/>
      <w:contextualSpacing/>
    </w:pPr>
  </w:style>
  <w:style w:type="table" w:styleId="TableGrid">
    <w:name w:val="Table Grid"/>
    <w:basedOn w:val="TableNormal"/>
    <w:uiPriority w:val="39"/>
    <w:rsid w:val="00726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67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7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747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77C3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115686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6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6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14010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</dc:creator>
  <cp:keywords/>
  <dc:description/>
  <cp:lastModifiedBy>Dajun Wang</cp:lastModifiedBy>
  <cp:revision>170</cp:revision>
  <dcterms:created xsi:type="dcterms:W3CDTF">2022-07-21T02:05:00Z</dcterms:created>
  <dcterms:modified xsi:type="dcterms:W3CDTF">2022-08-11T04:05:00Z</dcterms:modified>
</cp:coreProperties>
</file>