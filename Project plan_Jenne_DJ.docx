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1413"/>
        <w:gridCol w:w="1149"/>
        <w:gridCol w:w="1149"/>
        <w:gridCol w:w="1237"/>
        <w:gridCol w:w="1237"/>
        <w:gridCol w:w="1237"/>
      </w:tblGrid>
      <w:tr w:rsidR="006F7020" w14:paraId="34BAA046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5FDD2827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shd w:val="clear" w:color="auto" w:fill="E7E6E6" w:themeFill="background2"/>
            <w:vAlign w:val="center"/>
          </w:tcPr>
          <w:p w14:paraId="425A4A7E" w14:textId="77777777" w:rsidR="006F7020" w:rsidRDefault="006F7020" w:rsidP="006F7020">
            <w:pPr>
              <w:jc w:val="center"/>
            </w:pPr>
            <w:r>
              <w:t>Mon</w:t>
            </w:r>
          </w:p>
        </w:tc>
        <w:tc>
          <w:tcPr>
            <w:tcW w:w="1149" w:type="dxa"/>
            <w:shd w:val="clear" w:color="auto" w:fill="E7E6E6" w:themeFill="background2"/>
            <w:vAlign w:val="center"/>
          </w:tcPr>
          <w:p w14:paraId="1CE893F3" w14:textId="77777777" w:rsidR="006F7020" w:rsidRDefault="006F7020" w:rsidP="006F7020">
            <w:pPr>
              <w:jc w:val="center"/>
            </w:pPr>
            <w:r>
              <w:t>Tues</w:t>
            </w: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14:paraId="21809264" w14:textId="0D936310" w:rsidR="006F7020" w:rsidRDefault="006F7020" w:rsidP="006F7020">
            <w:pPr>
              <w:jc w:val="center"/>
            </w:pPr>
            <w:r>
              <w:t>Wed</w:t>
            </w: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14:paraId="5C7CDA3F" w14:textId="77777777" w:rsidR="006F7020" w:rsidRDefault="006F7020" w:rsidP="006F7020">
            <w:pPr>
              <w:jc w:val="center"/>
            </w:pPr>
            <w:r>
              <w:t>Thurs</w:t>
            </w: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14:paraId="3CCD8D83" w14:textId="77777777" w:rsidR="006F7020" w:rsidRDefault="006F7020" w:rsidP="006F7020">
            <w:pPr>
              <w:jc w:val="center"/>
            </w:pPr>
            <w:r>
              <w:t xml:space="preserve">Fri </w:t>
            </w:r>
          </w:p>
        </w:tc>
      </w:tr>
      <w:tr w:rsidR="006F7020" w14:paraId="43C28851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76A3746B" w14:textId="77777777" w:rsidR="006F7020" w:rsidRDefault="006F7020" w:rsidP="006F7020">
            <w:pPr>
              <w:jc w:val="center"/>
            </w:pPr>
            <w:r>
              <w:t>9.00-9.30</w:t>
            </w:r>
          </w:p>
        </w:tc>
        <w:tc>
          <w:tcPr>
            <w:tcW w:w="1149" w:type="dxa"/>
            <w:vMerge w:val="restart"/>
            <w:shd w:val="clear" w:color="auto" w:fill="FFF2CC" w:themeFill="accent4" w:themeFillTint="33"/>
            <w:vAlign w:val="center"/>
          </w:tcPr>
          <w:p w14:paraId="77B628A6" w14:textId="77777777" w:rsidR="006F7020" w:rsidRDefault="006F7020" w:rsidP="006F7020">
            <w:pPr>
              <w:jc w:val="center"/>
            </w:pPr>
            <w:r>
              <w:t>Lemurs (indoors)</w:t>
            </w:r>
          </w:p>
        </w:tc>
        <w:tc>
          <w:tcPr>
            <w:tcW w:w="1149" w:type="dxa"/>
            <w:vMerge w:val="restart"/>
            <w:shd w:val="clear" w:color="auto" w:fill="FFF2CC" w:themeFill="accent4" w:themeFillTint="33"/>
            <w:vAlign w:val="center"/>
          </w:tcPr>
          <w:p w14:paraId="22426B35" w14:textId="77777777" w:rsidR="006F7020" w:rsidRDefault="006F7020" w:rsidP="006F7020">
            <w:pPr>
              <w:jc w:val="center"/>
            </w:pPr>
            <w:r>
              <w:t>Lemurs (indoors)</w:t>
            </w:r>
          </w:p>
        </w:tc>
        <w:tc>
          <w:tcPr>
            <w:tcW w:w="1237" w:type="dxa"/>
            <w:vAlign w:val="center"/>
          </w:tcPr>
          <w:p w14:paraId="69179051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480858E1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03468755" w14:textId="77777777" w:rsidR="006F7020" w:rsidRDefault="006F7020" w:rsidP="006F7020">
            <w:pPr>
              <w:jc w:val="center"/>
            </w:pPr>
          </w:p>
        </w:tc>
      </w:tr>
      <w:tr w:rsidR="006F7020" w14:paraId="39AF78D8" w14:textId="77777777" w:rsidTr="006F7020">
        <w:trPr>
          <w:trHeight w:val="264"/>
        </w:trPr>
        <w:tc>
          <w:tcPr>
            <w:tcW w:w="1413" w:type="dxa"/>
            <w:shd w:val="clear" w:color="auto" w:fill="E7E6E6" w:themeFill="background2"/>
            <w:vAlign w:val="center"/>
          </w:tcPr>
          <w:p w14:paraId="18F46D5D" w14:textId="77777777" w:rsidR="006F7020" w:rsidRDefault="006F7020" w:rsidP="006F7020">
            <w:pPr>
              <w:jc w:val="center"/>
            </w:pPr>
            <w:r>
              <w:t>9.30-10.00</w:t>
            </w:r>
          </w:p>
        </w:tc>
        <w:tc>
          <w:tcPr>
            <w:tcW w:w="1149" w:type="dxa"/>
            <w:vMerge/>
            <w:shd w:val="clear" w:color="auto" w:fill="FFF2CC" w:themeFill="accent4" w:themeFillTint="33"/>
            <w:vAlign w:val="center"/>
          </w:tcPr>
          <w:p w14:paraId="74143C68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Merge/>
            <w:shd w:val="clear" w:color="auto" w:fill="FFF2CC" w:themeFill="accent4" w:themeFillTint="33"/>
            <w:vAlign w:val="center"/>
          </w:tcPr>
          <w:p w14:paraId="475E67C1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D9E2F3" w:themeFill="accent1" w:themeFillTint="33"/>
            <w:vAlign w:val="center"/>
          </w:tcPr>
          <w:p w14:paraId="0BBF2844" w14:textId="77777777" w:rsidR="006F7020" w:rsidRDefault="006F7020" w:rsidP="006F7020">
            <w:pPr>
              <w:jc w:val="center"/>
            </w:pPr>
            <w:r>
              <w:t>Lemurs (biodome)</w:t>
            </w:r>
          </w:p>
        </w:tc>
        <w:tc>
          <w:tcPr>
            <w:tcW w:w="1237" w:type="dxa"/>
            <w:vMerge w:val="restart"/>
            <w:shd w:val="clear" w:color="auto" w:fill="D9E2F3" w:themeFill="accent1" w:themeFillTint="33"/>
            <w:vAlign w:val="center"/>
          </w:tcPr>
          <w:p w14:paraId="3F786151" w14:textId="77777777" w:rsidR="006F7020" w:rsidRDefault="006F7020" w:rsidP="006F7020">
            <w:pPr>
              <w:jc w:val="center"/>
            </w:pPr>
            <w:r>
              <w:t>Lemurs (biodome)</w:t>
            </w:r>
          </w:p>
        </w:tc>
        <w:tc>
          <w:tcPr>
            <w:tcW w:w="1237" w:type="dxa"/>
            <w:vMerge w:val="restart"/>
            <w:shd w:val="clear" w:color="auto" w:fill="D9E2F3" w:themeFill="accent1" w:themeFillTint="33"/>
            <w:vAlign w:val="center"/>
          </w:tcPr>
          <w:p w14:paraId="083A2524" w14:textId="77777777" w:rsidR="006F7020" w:rsidRDefault="006F7020" w:rsidP="006F7020">
            <w:pPr>
              <w:jc w:val="center"/>
            </w:pPr>
            <w:r>
              <w:t>Lemurs (biodome)</w:t>
            </w:r>
          </w:p>
        </w:tc>
      </w:tr>
      <w:tr w:rsidR="006F7020" w14:paraId="6321A633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1BBBDB1A" w14:textId="77777777" w:rsidR="006F7020" w:rsidRDefault="006F7020" w:rsidP="006F7020">
            <w:pPr>
              <w:jc w:val="center"/>
            </w:pPr>
            <w:r>
              <w:t>10.00-10.30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0D125C0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42A1FE28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D9E2F3" w:themeFill="accent1" w:themeFillTint="33"/>
            <w:vAlign w:val="center"/>
          </w:tcPr>
          <w:p w14:paraId="5BA02257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D9E2F3" w:themeFill="accent1" w:themeFillTint="33"/>
            <w:vAlign w:val="center"/>
          </w:tcPr>
          <w:p w14:paraId="29524D55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D9E2F3" w:themeFill="accent1" w:themeFillTint="33"/>
            <w:vAlign w:val="center"/>
          </w:tcPr>
          <w:p w14:paraId="556D74AB" w14:textId="77777777" w:rsidR="006F7020" w:rsidRDefault="006F7020" w:rsidP="006F7020">
            <w:pPr>
              <w:jc w:val="center"/>
            </w:pPr>
          </w:p>
        </w:tc>
      </w:tr>
      <w:tr w:rsidR="006F7020" w14:paraId="7D2D5A20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1CF1E9D1" w14:textId="77777777" w:rsidR="006F7020" w:rsidRDefault="006F7020" w:rsidP="006F7020">
            <w:pPr>
              <w:jc w:val="center"/>
            </w:pPr>
            <w:r>
              <w:t>10.30-11.00</w:t>
            </w:r>
          </w:p>
        </w:tc>
        <w:tc>
          <w:tcPr>
            <w:tcW w:w="1149" w:type="dxa"/>
            <w:vMerge w:val="restart"/>
            <w:shd w:val="clear" w:color="auto" w:fill="E2EFD9" w:themeFill="accent6" w:themeFillTint="33"/>
            <w:vAlign w:val="center"/>
          </w:tcPr>
          <w:p w14:paraId="07A3B100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149" w:type="dxa"/>
            <w:vMerge w:val="restart"/>
            <w:shd w:val="clear" w:color="auto" w:fill="E2EFD9" w:themeFill="accent6" w:themeFillTint="33"/>
            <w:vAlign w:val="center"/>
          </w:tcPr>
          <w:p w14:paraId="2DC9F7B6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237" w:type="dxa"/>
            <w:vMerge w:val="restart"/>
            <w:shd w:val="clear" w:color="auto" w:fill="E2EFD9" w:themeFill="accent6" w:themeFillTint="33"/>
            <w:vAlign w:val="center"/>
          </w:tcPr>
          <w:p w14:paraId="3830C920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237" w:type="dxa"/>
            <w:vMerge w:val="restart"/>
            <w:shd w:val="clear" w:color="auto" w:fill="E2EFD9" w:themeFill="accent6" w:themeFillTint="33"/>
            <w:vAlign w:val="center"/>
          </w:tcPr>
          <w:p w14:paraId="42A09975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237" w:type="dxa"/>
            <w:vMerge w:val="restart"/>
            <w:shd w:val="clear" w:color="auto" w:fill="E2EFD9" w:themeFill="accent6" w:themeFillTint="33"/>
            <w:vAlign w:val="center"/>
          </w:tcPr>
          <w:p w14:paraId="262BE643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</w:tr>
      <w:tr w:rsidR="006F7020" w14:paraId="43A52BC5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4FE769E5" w14:textId="77777777" w:rsidR="006F7020" w:rsidRDefault="006F7020" w:rsidP="006F7020">
            <w:pPr>
              <w:jc w:val="center"/>
            </w:pPr>
            <w:r>
              <w:t>11.00-11.30</w:t>
            </w:r>
          </w:p>
        </w:tc>
        <w:tc>
          <w:tcPr>
            <w:tcW w:w="1149" w:type="dxa"/>
            <w:vMerge/>
            <w:shd w:val="clear" w:color="auto" w:fill="E2EFD9" w:themeFill="accent6" w:themeFillTint="33"/>
            <w:vAlign w:val="center"/>
          </w:tcPr>
          <w:p w14:paraId="7BD66229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Merge/>
            <w:shd w:val="clear" w:color="auto" w:fill="E2EFD9" w:themeFill="accent6" w:themeFillTint="33"/>
            <w:vAlign w:val="center"/>
          </w:tcPr>
          <w:p w14:paraId="6A80B547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E2EFD9" w:themeFill="accent6" w:themeFillTint="33"/>
            <w:vAlign w:val="center"/>
          </w:tcPr>
          <w:p w14:paraId="66B764B2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E2EFD9" w:themeFill="accent6" w:themeFillTint="33"/>
            <w:vAlign w:val="center"/>
          </w:tcPr>
          <w:p w14:paraId="249EDCD4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E2EFD9" w:themeFill="accent6" w:themeFillTint="33"/>
            <w:vAlign w:val="center"/>
          </w:tcPr>
          <w:p w14:paraId="7D8A7486" w14:textId="77777777" w:rsidR="006F7020" w:rsidRDefault="006F7020" w:rsidP="006F7020">
            <w:pPr>
              <w:jc w:val="center"/>
            </w:pPr>
          </w:p>
        </w:tc>
      </w:tr>
      <w:tr w:rsidR="006F7020" w14:paraId="36546067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328CFE68" w14:textId="77777777" w:rsidR="006F7020" w:rsidRDefault="006F7020" w:rsidP="006F7020">
            <w:pPr>
              <w:jc w:val="center"/>
            </w:pPr>
            <w:r>
              <w:t>11.30-12.00</w:t>
            </w:r>
          </w:p>
        </w:tc>
        <w:tc>
          <w:tcPr>
            <w:tcW w:w="1149" w:type="dxa"/>
            <w:vAlign w:val="center"/>
          </w:tcPr>
          <w:p w14:paraId="6608AD73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Align w:val="center"/>
          </w:tcPr>
          <w:p w14:paraId="75F31487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096773A3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60CBD99A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0767DB4A" w14:textId="77777777" w:rsidR="006F7020" w:rsidRDefault="006F7020" w:rsidP="006F7020">
            <w:pPr>
              <w:jc w:val="center"/>
            </w:pPr>
          </w:p>
        </w:tc>
      </w:tr>
      <w:tr w:rsidR="006F7020" w14:paraId="787C4D74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5E0323F0" w14:textId="77777777" w:rsidR="006F7020" w:rsidRDefault="006F7020" w:rsidP="006F7020">
            <w:pPr>
              <w:jc w:val="center"/>
            </w:pPr>
            <w:r>
              <w:t>12.00-1.00</w:t>
            </w:r>
          </w:p>
        </w:tc>
        <w:tc>
          <w:tcPr>
            <w:tcW w:w="6009" w:type="dxa"/>
            <w:gridSpan w:val="5"/>
            <w:shd w:val="clear" w:color="auto" w:fill="FBE4D5" w:themeFill="accent2" w:themeFillTint="33"/>
            <w:vAlign w:val="center"/>
          </w:tcPr>
          <w:p w14:paraId="398683D5" w14:textId="77777777" w:rsidR="006F7020" w:rsidRDefault="006F7020" w:rsidP="006F7020">
            <w:pPr>
              <w:jc w:val="center"/>
            </w:pPr>
            <w:r>
              <w:t>Lunch</w:t>
            </w:r>
          </w:p>
        </w:tc>
      </w:tr>
      <w:tr w:rsidR="008B350C" w14:paraId="2435A119" w14:textId="77777777" w:rsidTr="003851D8">
        <w:tc>
          <w:tcPr>
            <w:tcW w:w="1413" w:type="dxa"/>
            <w:shd w:val="clear" w:color="auto" w:fill="E7E6E6" w:themeFill="background2"/>
            <w:vAlign w:val="center"/>
          </w:tcPr>
          <w:p w14:paraId="53B45B7E" w14:textId="77777777" w:rsidR="008B350C" w:rsidRDefault="008B350C" w:rsidP="006F7020">
            <w:pPr>
              <w:jc w:val="center"/>
            </w:pPr>
            <w:r>
              <w:t>1.00-1.30</w:t>
            </w:r>
          </w:p>
        </w:tc>
        <w:tc>
          <w:tcPr>
            <w:tcW w:w="6009" w:type="dxa"/>
            <w:gridSpan w:val="5"/>
            <w:vAlign w:val="center"/>
          </w:tcPr>
          <w:p w14:paraId="53A96286" w14:textId="0B0CE46B" w:rsidR="008B350C" w:rsidRDefault="008B350C" w:rsidP="006F7020">
            <w:pPr>
              <w:jc w:val="center"/>
            </w:pPr>
            <w:r>
              <w:t xml:space="preserve">Fruit </w:t>
            </w:r>
            <w:r w:rsidR="00C6213E">
              <w:t>feeding</w:t>
            </w:r>
          </w:p>
        </w:tc>
      </w:tr>
      <w:tr w:rsidR="006F7020" w14:paraId="130B1117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3871FD92" w14:textId="77777777" w:rsidR="006F7020" w:rsidRDefault="006F7020" w:rsidP="006F7020">
            <w:pPr>
              <w:jc w:val="center"/>
            </w:pPr>
            <w:r>
              <w:t>1.30-2.00</w:t>
            </w:r>
          </w:p>
        </w:tc>
        <w:tc>
          <w:tcPr>
            <w:tcW w:w="1149" w:type="dxa"/>
            <w:vAlign w:val="center"/>
          </w:tcPr>
          <w:p w14:paraId="08199A71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Align w:val="center"/>
          </w:tcPr>
          <w:p w14:paraId="594690B4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032A3751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0598BD73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4FA89FE6" w14:textId="77777777" w:rsidR="006F7020" w:rsidRDefault="006F7020" w:rsidP="006F7020">
            <w:pPr>
              <w:jc w:val="center"/>
            </w:pPr>
          </w:p>
        </w:tc>
      </w:tr>
      <w:tr w:rsidR="006F7020" w14:paraId="66688E66" w14:textId="77777777" w:rsidTr="006F7020">
        <w:trPr>
          <w:trHeight w:val="60"/>
        </w:trPr>
        <w:tc>
          <w:tcPr>
            <w:tcW w:w="1413" w:type="dxa"/>
            <w:shd w:val="clear" w:color="auto" w:fill="E7E6E6" w:themeFill="background2"/>
            <w:vAlign w:val="center"/>
          </w:tcPr>
          <w:p w14:paraId="2A9B620B" w14:textId="77777777" w:rsidR="006F7020" w:rsidRDefault="006F7020" w:rsidP="006F7020">
            <w:pPr>
              <w:jc w:val="center"/>
            </w:pPr>
            <w:r>
              <w:t>2.00-2.30</w:t>
            </w:r>
          </w:p>
        </w:tc>
        <w:tc>
          <w:tcPr>
            <w:tcW w:w="1149" w:type="dxa"/>
            <w:vAlign w:val="center"/>
          </w:tcPr>
          <w:p w14:paraId="260D0CCD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Align w:val="center"/>
          </w:tcPr>
          <w:p w14:paraId="5DB0CEEA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62FEDAEC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6621697F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Align w:val="center"/>
          </w:tcPr>
          <w:p w14:paraId="2AD91E35" w14:textId="77777777" w:rsidR="006F7020" w:rsidRDefault="006F7020" w:rsidP="006F7020">
            <w:pPr>
              <w:jc w:val="center"/>
            </w:pPr>
          </w:p>
        </w:tc>
      </w:tr>
      <w:tr w:rsidR="006F7020" w14:paraId="31D35CFB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542BD344" w14:textId="77777777" w:rsidR="006F7020" w:rsidRDefault="006F7020" w:rsidP="006F7020">
            <w:pPr>
              <w:jc w:val="center"/>
            </w:pPr>
            <w:r>
              <w:t>2.30-3.00</w:t>
            </w:r>
          </w:p>
        </w:tc>
        <w:tc>
          <w:tcPr>
            <w:tcW w:w="1149" w:type="dxa"/>
            <w:vMerge w:val="restart"/>
            <w:shd w:val="clear" w:color="auto" w:fill="FFF2CC" w:themeFill="accent4" w:themeFillTint="33"/>
            <w:vAlign w:val="center"/>
          </w:tcPr>
          <w:p w14:paraId="3054CD58" w14:textId="77777777" w:rsidR="006F7020" w:rsidRDefault="006F7020" w:rsidP="006F7020">
            <w:pPr>
              <w:jc w:val="center"/>
            </w:pPr>
            <w:r>
              <w:t>Lemurs (indoors)</w:t>
            </w:r>
          </w:p>
        </w:tc>
        <w:tc>
          <w:tcPr>
            <w:tcW w:w="1149" w:type="dxa"/>
            <w:vMerge w:val="restart"/>
            <w:shd w:val="clear" w:color="auto" w:fill="FFF2CC" w:themeFill="accent4" w:themeFillTint="33"/>
            <w:vAlign w:val="center"/>
          </w:tcPr>
          <w:p w14:paraId="40566330" w14:textId="77777777" w:rsidR="006F7020" w:rsidRDefault="006F7020" w:rsidP="006F7020">
            <w:pPr>
              <w:jc w:val="center"/>
            </w:pPr>
            <w:r>
              <w:t>Lemurs (indoors)</w:t>
            </w:r>
          </w:p>
        </w:tc>
        <w:tc>
          <w:tcPr>
            <w:tcW w:w="1237" w:type="dxa"/>
            <w:vMerge w:val="restart"/>
            <w:shd w:val="clear" w:color="auto" w:fill="D9E2F3" w:themeFill="accent1" w:themeFillTint="33"/>
            <w:vAlign w:val="center"/>
          </w:tcPr>
          <w:p w14:paraId="4D280772" w14:textId="77777777" w:rsidR="006F7020" w:rsidRDefault="006F7020" w:rsidP="006F7020">
            <w:pPr>
              <w:jc w:val="center"/>
            </w:pPr>
            <w:r>
              <w:t>Lemurs (biodome)</w:t>
            </w:r>
          </w:p>
        </w:tc>
        <w:tc>
          <w:tcPr>
            <w:tcW w:w="1237" w:type="dxa"/>
            <w:vMerge w:val="restart"/>
            <w:shd w:val="clear" w:color="auto" w:fill="D9E2F3" w:themeFill="accent1" w:themeFillTint="33"/>
            <w:vAlign w:val="center"/>
          </w:tcPr>
          <w:p w14:paraId="13B2868B" w14:textId="77777777" w:rsidR="006F7020" w:rsidRDefault="006F7020" w:rsidP="006F7020">
            <w:pPr>
              <w:jc w:val="center"/>
            </w:pPr>
            <w:r>
              <w:t>Lemurs (biodome)</w:t>
            </w:r>
          </w:p>
        </w:tc>
        <w:tc>
          <w:tcPr>
            <w:tcW w:w="1237" w:type="dxa"/>
            <w:vMerge w:val="restart"/>
            <w:shd w:val="clear" w:color="auto" w:fill="D9E2F3" w:themeFill="accent1" w:themeFillTint="33"/>
            <w:vAlign w:val="center"/>
          </w:tcPr>
          <w:p w14:paraId="42E04C13" w14:textId="77777777" w:rsidR="006F7020" w:rsidRDefault="006F7020" w:rsidP="006F7020">
            <w:pPr>
              <w:jc w:val="center"/>
            </w:pPr>
            <w:r>
              <w:t>Lemurs (biodome)</w:t>
            </w:r>
          </w:p>
        </w:tc>
      </w:tr>
      <w:tr w:rsidR="006F7020" w14:paraId="28349C62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14A2C820" w14:textId="77777777" w:rsidR="006F7020" w:rsidRDefault="006F7020" w:rsidP="006F7020">
            <w:pPr>
              <w:jc w:val="center"/>
            </w:pPr>
            <w:r>
              <w:t>3.00-3.30</w:t>
            </w:r>
          </w:p>
        </w:tc>
        <w:tc>
          <w:tcPr>
            <w:tcW w:w="1149" w:type="dxa"/>
            <w:vMerge/>
            <w:shd w:val="clear" w:color="auto" w:fill="FFF2CC" w:themeFill="accent4" w:themeFillTint="33"/>
            <w:vAlign w:val="center"/>
          </w:tcPr>
          <w:p w14:paraId="43E43D48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Merge/>
            <w:shd w:val="clear" w:color="auto" w:fill="FFF2CC" w:themeFill="accent4" w:themeFillTint="33"/>
            <w:vAlign w:val="center"/>
          </w:tcPr>
          <w:p w14:paraId="260FBBD7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D9E2F3" w:themeFill="accent1" w:themeFillTint="33"/>
            <w:vAlign w:val="center"/>
          </w:tcPr>
          <w:p w14:paraId="44A5E1ED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D9E2F3" w:themeFill="accent1" w:themeFillTint="33"/>
            <w:vAlign w:val="center"/>
          </w:tcPr>
          <w:p w14:paraId="2AD90B21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D9E2F3" w:themeFill="accent1" w:themeFillTint="33"/>
            <w:vAlign w:val="center"/>
          </w:tcPr>
          <w:p w14:paraId="638CB625" w14:textId="77777777" w:rsidR="006F7020" w:rsidRDefault="006F7020" w:rsidP="006F7020">
            <w:pPr>
              <w:jc w:val="center"/>
            </w:pPr>
          </w:p>
        </w:tc>
      </w:tr>
      <w:tr w:rsidR="006F7020" w14:paraId="4045738D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05602782" w14:textId="77777777" w:rsidR="006F7020" w:rsidRDefault="006F7020" w:rsidP="006F7020">
            <w:pPr>
              <w:jc w:val="center"/>
            </w:pPr>
            <w:r>
              <w:t>3.30-4.00</w:t>
            </w:r>
          </w:p>
        </w:tc>
        <w:tc>
          <w:tcPr>
            <w:tcW w:w="1149" w:type="dxa"/>
            <w:vMerge w:val="restart"/>
            <w:shd w:val="clear" w:color="auto" w:fill="E2EFD9" w:themeFill="accent6" w:themeFillTint="33"/>
            <w:vAlign w:val="center"/>
          </w:tcPr>
          <w:p w14:paraId="54D859C7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149" w:type="dxa"/>
            <w:vMerge w:val="restart"/>
            <w:shd w:val="clear" w:color="auto" w:fill="E2EFD9" w:themeFill="accent6" w:themeFillTint="33"/>
            <w:vAlign w:val="center"/>
          </w:tcPr>
          <w:p w14:paraId="0AF8FFF0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237" w:type="dxa"/>
            <w:vMerge w:val="restart"/>
            <w:shd w:val="clear" w:color="auto" w:fill="E2EFD9" w:themeFill="accent6" w:themeFillTint="33"/>
            <w:vAlign w:val="center"/>
          </w:tcPr>
          <w:p w14:paraId="0D7F4919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237" w:type="dxa"/>
            <w:vMerge w:val="restart"/>
            <w:shd w:val="clear" w:color="auto" w:fill="E2EFD9" w:themeFill="accent6" w:themeFillTint="33"/>
            <w:vAlign w:val="center"/>
          </w:tcPr>
          <w:p w14:paraId="6723EC51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  <w:tc>
          <w:tcPr>
            <w:tcW w:w="1237" w:type="dxa"/>
            <w:vMerge w:val="restart"/>
            <w:shd w:val="clear" w:color="auto" w:fill="E2EFD9" w:themeFill="accent6" w:themeFillTint="33"/>
            <w:vAlign w:val="center"/>
          </w:tcPr>
          <w:p w14:paraId="682DCE05" w14:textId="77777777" w:rsidR="006F7020" w:rsidRDefault="006F7020" w:rsidP="006F7020">
            <w:pPr>
              <w:jc w:val="center"/>
            </w:pPr>
            <w:proofErr w:type="spellStart"/>
            <w:r>
              <w:t>Sakis</w:t>
            </w:r>
            <w:proofErr w:type="spellEnd"/>
            <w:r>
              <w:t xml:space="preserve"> (biodome)</w:t>
            </w:r>
          </w:p>
        </w:tc>
      </w:tr>
      <w:tr w:rsidR="006F7020" w14:paraId="08464E31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436ECAFA" w14:textId="77777777" w:rsidR="006F7020" w:rsidRDefault="006F7020" w:rsidP="006F7020">
            <w:pPr>
              <w:jc w:val="center"/>
            </w:pPr>
            <w:r>
              <w:t>4.00-4.30</w:t>
            </w:r>
          </w:p>
        </w:tc>
        <w:tc>
          <w:tcPr>
            <w:tcW w:w="1149" w:type="dxa"/>
            <w:vMerge/>
            <w:shd w:val="clear" w:color="auto" w:fill="E2EFD9" w:themeFill="accent6" w:themeFillTint="33"/>
            <w:vAlign w:val="center"/>
          </w:tcPr>
          <w:p w14:paraId="0C6DC219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Merge/>
            <w:shd w:val="clear" w:color="auto" w:fill="E2EFD9" w:themeFill="accent6" w:themeFillTint="33"/>
            <w:vAlign w:val="center"/>
          </w:tcPr>
          <w:p w14:paraId="69BBF46C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E2EFD9" w:themeFill="accent6" w:themeFillTint="33"/>
            <w:vAlign w:val="center"/>
          </w:tcPr>
          <w:p w14:paraId="6A9CCE0A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E2EFD9" w:themeFill="accent6" w:themeFillTint="33"/>
            <w:vAlign w:val="center"/>
          </w:tcPr>
          <w:p w14:paraId="1C994AAC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vMerge/>
            <w:shd w:val="clear" w:color="auto" w:fill="E2EFD9" w:themeFill="accent6" w:themeFillTint="33"/>
            <w:vAlign w:val="center"/>
          </w:tcPr>
          <w:p w14:paraId="3FD277AF" w14:textId="77777777" w:rsidR="006F7020" w:rsidRDefault="006F7020" w:rsidP="006F7020">
            <w:pPr>
              <w:jc w:val="center"/>
            </w:pPr>
          </w:p>
        </w:tc>
      </w:tr>
      <w:tr w:rsidR="006F7020" w14:paraId="07B84B56" w14:textId="77777777" w:rsidTr="006F7020">
        <w:tc>
          <w:tcPr>
            <w:tcW w:w="1413" w:type="dxa"/>
            <w:shd w:val="clear" w:color="auto" w:fill="E7E6E6" w:themeFill="background2"/>
            <w:vAlign w:val="center"/>
          </w:tcPr>
          <w:p w14:paraId="0C326A92" w14:textId="77777777" w:rsidR="006F7020" w:rsidRDefault="006F7020" w:rsidP="006F7020">
            <w:pPr>
              <w:jc w:val="center"/>
            </w:pPr>
            <w:r>
              <w:t>4.30-5.00</w:t>
            </w:r>
          </w:p>
        </w:tc>
        <w:tc>
          <w:tcPr>
            <w:tcW w:w="1149" w:type="dxa"/>
            <w:vAlign w:val="center"/>
          </w:tcPr>
          <w:p w14:paraId="052F226F" w14:textId="77777777" w:rsidR="006F7020" w:rsidRDefault="006F7020" w:rsidP="006F7020">
            <w:pPr>
              <w:jc w:val="center"/>
            </w:pPr>
          </w:p>
        </w:tc>
        <w:tc>
          <w:tcPr>
            <w:tcW w:w="1149" w:type="dxa"/>
            <w:vAlign w:val="center"/>
          </w:tcPr>
          <w:p w14:paraId="7C48A30F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14:paraId="09A47322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14:paraId="04E19C6C" w14:textId="77777777" w:rsidR="006F7020" w:rsidRDefault="006F7020" w:rsidP="006F7020">
            <w:pPr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14:paraId="5E3A9022" w14:textId="77777777" w:rsidR="006F7020" w:rsidRDefault="006F7020" w:rsidP="006F7020">
            <w:pPr>
              <w:jc w:val="center"/>
            </w:pPr>
          </w:p>
        </w:tc>
      </w:tr>
    </w:tbl>
    <w:p w14:paraId="33A886C9" w14:textId="77777777" w:rsidR="006F7020" w:rsidRDefault="006F7020" w:rsidP="006F7020"/>
    <w:p w14:paraId="4D7A675F" w14:textId="77777777" w:rsidR="006F7020" w:rsidRDefault="006F7020" w:rsidP="006F7020"/>
    <w:p w14:paraId="05E5252A" w14:textId="77777777" w:rsidR="006F7020" w:rsidRDefault="006F7020" w:rsidP="006F7020"/>
    <w:p w14:paraId="2A0CDBD5" w14:textId="77777777" w:rsidR="006F7020" w:rsidRDefault="006F7020" w:rsidP="006F7020"/>
    <w:p w14:paraId="066EF93E" w14:textId="77777777" w:rsidR="006F7020" w:rsidRDefault="006F7020" w:rsidP="006F7020"/>
    <w:p w14:paraId="79AE81E8" w14:textId="77777777" w:rsidR="006F7020" w:rsidRDefault="006F7020" w:rsidP="006F7020"/>
    <w:p w14:paraId="314A9E5D" w14:textId="77777777" w:rsidR="006F7020" w:rsidRDefault="006F7020" w:rsidP="006F7020"/>
    <w:p w14:paraId="17FAD56E" w14:textId="77777777" w:rsidR="006F7020" w:rsidRDefault="006F7020" w:rsidP="006F7020"/>
    <w:p w14:paraId="3C6A563E" w14:textId="77777777" w:rsidR="006F7020" w:rsidRDefault="006F7020" w:rsidP="006F7020"/>
    <w:p w14:paraId="54BBCF80" w14:textId="77777777" w:rsidR="006F7020" w:rsidRDefault="006F7020" w:rsidP="006F7020"/>
    <w:p w14:paraId="5AE13FFD" w14:textId="77777777" w:rsidR="006F7020" w:rsidRDefault="006F7020" w:rsidP="006F7020"/>
    <w:p w14:paraId="4A9D98AC" w14:textId="441453D7" w:rsidR="006F7020" w:rsidRDefault="006F7020" w:rsidP="006F7020">
      <w:r>
        <w:t xml:space="preserve">To be done before starting </w:t>
      </w:r>
    </w:p>
    <w:p w14:paraId="1AF6DF38" w14:textId="77777777" w:rsidR="006F7020" w:rsidRDefault="006F7020" w:rsidP="006F7020">
      <w:pPr>
        <w:pStyle w:val="ListParagraph"/>
        <w:numPr>
          <w:ilvl w:val="0"/>
          <w:numId w:val="8"/>
        </w:numPr>
      </w:pPr>
      <w:r>
        <w:t xml:space="preserve">Be able to identify all individuals </w:t>
      </w:r>
      <w:proofErr w:type="spellStart"/>
      <w:r>
        <w:t>esp</w:t>
      </w:r>
      <w:proofErr w:type="spellEnd"/>
      <w:r>
        <w:t xml:space="preserve"> lemurs (create reference etc) </w:t>
      </w:r>
    </w:p>
    <w:p w14:paraId="0BDE2DEE" w14:textId="77777777" w:rsidR="006F7020" w:rsidRDefault="006F7020" w:rsidP="006F7020">
      <w:pPr>
        <w:pStyle w:val="ListParagraph"/>
        <w:numPr>
          <w:ilvl w:val="0"/>
          <w:numId w:val="8"/>
        </w:numPr>
      </w:pPr>
      <w:r>
        <w:t xml:space="preserve">Write up exact method </w:t>
      </w:r>
    </w:p>
    <w:p w14:paraId="6594BAFB" w14:textId="77777777" w:rsidR="006F7020" w:rsidRDefault="006F7020" w:rsidP="006F7020">
      <w:pPr>
        <w:pStyle w:val="ListParagraph"/>
        <w:numPr>
          <w:ilvl w:val="0"/>
          <w:numId w:val="8"/>
        </w:numPr>
      </w:pPr>
      <w:r>
        <w:t xml:space="preserve">Discuss amount of food to be put out for the </w:t>
      </w:r>
      <w:proofErr w:type="spellStart"/>
      <w:r>
        <w:t>contrafreeloading</w:t>
      </w:r>
      <w:proofErr w:type="spellEnd"/>
      <w:r>
        <w:t xml:space="preserve"> exp </w:t>
      </w:r>
    </w:p>
    <w:p w14:paraId="15D61FE1" w14:textId="77777777" w:rsidR="006F7020" w:rsidRDefault="006F7020" w:rsidP="006F7020">
      <w:pPr>
        <w:pStyle w:val="ListParagraph"/>
        <w:numPr>
          <w:ilvl w:val="0"/>
          <w:numId w:val="8"/>
        </w:numPr>
      </w:pPr>
      <w:r>
        <w:t xml:space="preserve">Write up list of expected fine scale behaviours </w:t>
      </w:r>
    </w:p>
    <w:p w14:paraId="17ADE277" w14:textId="77777777" w:rsidR="00220806" w:rsidRDefault="00220806"/>
    <w:p w14:paraId="61B69649" w14:textId="7DB473BF" w:rsidR="006F7020" w:rsidRDefault="00220806">
      <w:r>
        <w:br w:type="page"/>
      </w:r>
    </w:p>
    <w:p w14:paraId="5A39A450" w14:textId="7DB473BF" w:rsidR="00550D40" w:rsidRDefault="00550D40">
      <w:commentRangeStart w:id="0"/>
      <w:r>
        <w:lastRenderedPageBreak/>
        <w:t>Experiment 1 (</w:t>
      </w:r>
      <w:proofErr w:type="spellStart"/>
      <w:r>
        <w:t>contrafreeloading</w:t>
      </w:r>
      <w:proofErr w:type="spellEnd"/>
      <w:r>
        <w:t xml:space="preserve">): </w:t>
      </w:r>
      <w:commentRangeEnd w:id="0"/>
      <w:r w:rsidR="00A93AD4">
        <w:rPr>
          <w:rStyle w:val="CommentReference"/>
        </w:rPr>
        <w:commentReference w:id="0"/>
      </w:r>
    </w:p>
    <w:p w14:paraId="4730C4FB" w14:textId="77777777" w:rsidR="00563394" w:rsidRDefault="00550D40" w:rsidP="00563394">
      <w:r>
        <w:t>Aim</w:t>
      </w:r>
    </w:p>
    <w:p w14:paraId="33D9A671" w14:textId="43235B42" w:rsidR="00550D40" w:rsidRDefault="002D3FBF" w:rsidP="00563394">
      <w:pPr>
        <w:pStyle w:val="ListParagraph"/>
        <w:numPr>
          <w:ilvl w:val="0"/>
          <w:numId w:val="3"/>
        </w:numPr>
      </w:pPr>
      <w:r>
        <w:t>T</w:t>
      </w:r>
      <w:r w:rsidR="00455DA7">
        <w:t xml:space="preserve">o determine if </w:t>
      </w:r>
      <w:proofErr w:type="spellStart"/>
      <w:r w:rsidR="00455DA7">
        <w:t>contrafreeloading</w:t>
      </w:r>
      <w:proofErr w:type="spellEnd"/>
      <w:r w:rsidR="00455DA7">
        <w:t xml:space="preserve"> occurs and if </w:t>
      </w:r>
      <w:r w:rsidR="000344ED">
        <w:t>so,</w:t>
      </w:r>
      <w:r w:rsidR="00455DA7">
        <w:t xml:space="preserve"> how it affects food processing time in primates</w:t>
      </w:r>
    </w:p>
    <w:p w14:paraId="0B9909A6" w14:textId="77777777" w:rsidR="00563394" w:rsidRDefault="001A5D00" w:rsidP="001A5D00">
      <w:pPr>
        <w:rPr>
          <w:rFonts w:cstheme="minorHAnsi"/>
          <w:color w:val="1C1D1E"/>
          <w:shd w:val="clear" w:color="auto" w:fill="FFFFFF"/>
        </w:rPr>
      </w:pPr>
      <w:r w:rsidRPr="001A5D00">
        <w:rPr>
          <w:rFonts w:cstheme="minorHAnsi"/>
          <w:color w:val="1C1D1E"/>
          <w:shd w:val="clear" w:color="auto" w:fill="FFFFFF"/>
        </w:rPr>
        <w:t>Hypothesis</w:t>
      </w:r>
    </w:p>
    <w:p w14:paraId="0B429930" w14:textId="69375A88" w:rsidR="001A5D00" w:rsidRPr="00563394" w:rsidRDefault="002D3FBF" w:rsidP="00563394">
      <w:pPr>
        <w:pStyle w:val="ListParagraph"/>
        <w:numPr>
          <w:ilvl w:val="0"/>
          <w:numId w:val="3"/>
        </w:numPr>
        <w:rPr>
          <w:rFonts w:cstheme="minorHAnsi"/>
          <w:color w:val="1C1D1E"/>
          <w:shd w:val="clear" w:color="auto" w:fill="FFFFFF"/>
        </w:rPr>
      </w:pPr>
      <w:r w:rsidRPr="00563394">
        <w:rPr>
          <w:rFonts w:cstheme="minorHAnsi"/>
          <w:color w:val="1C1D1E"/>
          <w:shd w:val="clear" w:color="auto" w:fill="FFFFFF"/>
        </w:rPr>
        <w:t>P</w:t>
      </w:r>
      <w:r w:rsidR="001A5D00" w:rsidRPr="00563394">
        <w:rPr>
          <w:rFonts w:cstheme="minorHAnsi"/>
          <w:color w:val="1C1D1E"/>
          <w:shd w:val="clear" w:color="auto" w:fill="FFFFFF"/>
        </w:rPr>
        <w:t xml:space="preserve">rimates will spend time and effort attempting to extract food in enrichment devices even when the same food is available.  </w:t>
      </w:r>
    </w:p>
    <w:p w14:paraId="17E26F96" w14:textId="5EEC8AED" w:rsidR="00563394" w:rsidRDefault="002B1901">
      <w:r>
        <w:t xml:space="preserve">Materials </w:t>
      </w:r>
    </w:p>
    <w:p w14:paraId="6FC59DC6" w14:textId="57CD1538" w:rsidR="001A5D00" w:rsidRDefault="00A57E32" w:rsidP="00563394">
      <w:pPr>
        <w:pStyle w:val="ListParagraph"/>
        <w:numPr>
          <w:ilvl w:val="0"/>
          <w:numId w:val="3"/>
        </w:numPr>
        <w:rPr>
          <w:rFonts w:cstheme="minorHAnsi"/>
          <w:color w:val="1C1D1E"/>
          <w:shd w:val="clear" w:color="auto" w:fill="FFFFFF"/>
        </w:rPr>
      </w:pPr>
      <w:r w:rsidRPr="00563394">
        <w:rPr>
          <w:rFonts w:cstheme="minorHAnsi"/>
          <w:color w:val="1C1D1E"/>
          <w:shd w:val="clear" w:color="auto" w:fill="FFFFFF"/>
        </w:rPr>
        <w:t>Plate (‘free’ food), enrichment feeder with same food and empty enrichment feeder</w:t>
      </w:r>
    </w:p>
    <w:p w14:paraId="71B3DA89" w14:textId="4C37EE6B" w:rsidR="00F62014" w:rsidRDefault="00603D5F" w:rsidP="00563394">
      <w:pPr>
        <w:pStyle w:val="ListParagraph"/>
        <w:numPr>
          <w:ilvl w:val="0"/>
          <w:numId w:val="3"/>
        </w:numPr>
        <w:rPr>
          <w:rFonts w:cstheme="minorHAnsi"/>
          <w:color w:val="1C1D1E"/>
          <w:shd w:val="clear" w:color="auto" w:fill="FFFFFF"/>
        </w:rPr>
      </w:pPr>
      <w:r>
        <w:rPr>
          <w:rFonts w:cstheme="minorHAnsi"/>
          <w:color w:val="1C1D1E"/>
          <w:shd w:val="clear" w:color="auto" w:fill="FFFFFF"/>
        </w:rPr>
        <w:t xml:space="preserve">Feed </w:t>
      </w:r>
    </w:p>
    <w:p w14:paraId="310F2A7C" w14:textId="439158EE" w:rsidR="002B1901" w:rsidRPr="002B1901" w:rsidRDefault="002B1901" w:rsidP="002B190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Tbc use of video recording </w:t>
      </w:r>
    </w:p>
    <w:p w14:paraId="39A67F68" w14:textId="77777777" w:rsidR="00FF3E2E" w:rsidRDefault="002D3FBF" w:rsidP="00912443">
      <w:r>
        <w:t xml:space="preserve">Measurements </w:t>
      </w:r>
    </w:p>
    <w:p w14:paraId="1F8A834A" w14:textId="28084CBC" w:rsidR="00FF3E2E" w:rsidRDefault="00912443" w:rsidP="00FF3E2E">
      <w:pPr>
        <w:pStyle w:val="ListParagraph"/>
        <w:numPr>
          <w:ilvl w:val="0"/>
          <w:numId w:val="1"/>
        </w:numPr>
        <w:rPr>
          <w:rFonts w:cstheme="minorHAnsi"/>
        </w:rPr>
      </w:pPr>
      <w:r w:rsidRPr="00FF3E2E">
        <w:rPr>
          <w:rFonts w:cstheme="minorHAnsi"/>
        </w:rPr>
        <w:t>Feed quantity consumed – weight of each food choice measured before and after feeding</w:t>
      </w:r>
      <w:r w:rsidR="000344ED">
        <w:rPr>
          <w:rFonts w:cstheme="minorHAnsi"/>
        </w:rPr>
        <w:t xml:space="preserve"> </w:t>
      </w:r>
      <w:commentRangeStart w:id="1"/>
      <w:r w:rsidR="000344ED">
        <w:rPr>
          <w:rFonts w:cstheme="minorHAnsi"/>
        </w:rPr>
        <w:t xml:space="preserve">(include </w:t>
      </w:r>
      <w:r w:rsidR="00CB2247">
        <w:rPr>
          <w:rFonts w:cstheme="minorHAnsi"/>
        </w:rPr>
        <w:t xml:space="preserve">discard on the floor) </w:t>
      </w:r>
      <w:commentRangeEnd w:id="1"/>
      <w:r w:rsidR="00A93AD4">
        <w:rPr>
          <w:rStyle w:val="CommentReference"/>
        </w:rPr>
        <w:commentReference w:id="1"/>
      </w:r>
    </w:p>
    <w:p w14:paraId="2EB1CDCF" w14:textId="77777777" w:rsidR="00FF3E2E" w:rsidRDefault="00912443" w:rsidP="00FF3E2E">
      <w:pPr>
        <w:pStyle w:val="ListParagraph"/>
        <w:numPr>
          <w:ilvl w:val="0"/>
          <w:numId w:val="1"/>
        </w:numPr>
        <w:rPr>
          <w:rFonts w:cstheme="minorHAnsi"/>
        </w:rPr>
      </w:pPr>
      <w:r w:rsidRPr="00FF3E2E">
        <w:rPr>
          <w:rFonts w:cstheme="minorHAnsi"/>
        </w:rPr>
        <w:t xml:space="preserve">Total time spent feeding </w:t>
      </w:r>
      <w:r w:rsidR="008C5F5C" w:rsidRPr="00FF3E2E">
        <w:rPr>
          <w:rFonts w:cstheme="minorHAnsi"/>
        </w:rPr>
        <w:t xml:space="preserve">and processing time </w:t>
      </w:r>
      <w:r w:rsidRPr="00FF3E2E">
        <w:rPr>
          <w:rFonts w:cstheme="minorHAnsi"/>
        </w:rPr>
        <w:t xml:space="preserve">– for the plate and the enrichment </w:t>
      </w:r>
    </w:p>
    <w:p w14:paraId="16823AEA" w14:textId="23C1E453" w:rsidR="00FF3E2E" w:rsidRPr="00563394" w:rsidRDefault="002B1901" w:rsidP="005633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  <w:r w:rsidR="00912443" w:rsidRPr="00FF3E2E">
        <w:rPr>
          <w:rFonts w:cstheme="minorHAnsi"/>
        </w:rPr>
        <w:t>ehaviour (</w:t>
      </w:r>
      <w:r w:rsidR="00B539B2" w:rsidRPr="00FF3E2E">
        <w:rPr>
          <w:rFonts w:cstheme="minorHAnsi"/>
        </w:rPr>
        <w:t>i.e.,</w:t>
      </w:r>
      <w:r w:rsidR="00912443" w:rsidRPr="00FF3E2E">
        <w:rPr>
          <w:rFonts w:cstheme="minorHAnsi"/>
        </w:rPr>
        <w:t xml:space="preserve"> investigation, manipulation)</w:t>
      </w:r>
      <w:r w:rsidR="008C5F5C" w:rsidRPr="00FF3E2E">
        <w:rPr>
          <w:rFonts w:cstheme="minorHAnsi"/>
        </w:rPr>
        <w:t xml:space="preserve">, </w:t>
      </w:r>
      <w:r w:rsidR="00912443" w:rsidRPr="00FF3E2E">
        <w:rPr>
          <w:rFonts w:cstheme="minorHAnsi"/>
        </w:rPr>
        <w:t>fine scale behaviours of device</w:t>
      </w:r>
      <w:r>
        <w:rPr>
          <w:rFonts w:cstheme="minorHAnsi"/>
        </w:rPr>
        <w:t xml:space="preserve"> – zoo monitor </w:t>
      </w:r>
    </w:p>
    <w:p w14:paraId="57ED8D32" w14:textId="7818ABA5" w:rsidR="00912443" w:rsidRDefault="00CB2247" w:rsidP="00FF3E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912443" w:rsidRPr="00FF3E2E">
        <w:rPr>
          <w:rFonts w:cstheme="minorHAnsi"/>
        </w:rPr>
        <w:t>another individual is at the plate are the rest more likely to consume from the plate or from the device</w:t>
      </w:r>
    </w:p>
    <w:p w14:paraId="4DB89915" w14:textId="79E1CAF7" w:rsidR="00A57E32" w:rsidRDefault="00B25B85">
      <w:r>
        <w:t xml:space="preserve">Protocol </w:t>
      </w:r>
    </w:p>
    <w:p w14:paraId="66345C0A" w14:textId="4E3BC9AA" w:rsidR="00B25B85" w:rsidRDefault="00413581" w:rsidP="00B25B85">
      <w:pPr>
        <w:pStyle w:val="ListParagraph"/>
        <w:numPr>
          <w:ilvl w:val="0"/>
          <w:numId w:val="4"/>
        </w:numPr>
      </w:pPr>
      <w:r>
        <w:t>Time: Twice a week 9.00-10.00</w:t>
      </w:r>
      <w:r w:rsidR="00475EA7">
        <w:t>am</w:t>
      </w:r>
      <w:r>
        <w:t xml:space="preserve"> and </w:t>
      </w:r>
      <w:r w:rsidR="00475EA7">
        <w:t>3.00-4.00pm</w:t>
      </w:r>
    </w:p>
    <w:p w14:paraId="66B46E66" w14:textId="7892E588" w:rsidR="00C923EF" w:rsidRDefault="00C923EF" w:rsidP="00B25B85">
      <w:pPr>
        <w:pStyle w:val="ListParagraph"/>
        <w:numPr>
          <w:ilvl w:val="0"/>
          <w:numId w:val="4"/>
        </w:numPr>
      </w:pPr>
      <w:r>
        <w:t xml:space="preserve">Location: </w:t>
      </w:r>
      <w:proofErr w:type="spellStart"/>
      <w:r>
        <w:t>saki</w:t>
      </w:r>
      <w:proofErr w:type="spellEnd"/>
      <w:r>
        <w:t xml:space="preserve"> den (back of house) </w:t>
      </w:r>
    </w:p>
    <w:p w14:paraId="367C9921" w14:textId="7E109015" w:rsidR="00C923EF" w:rsidRDefault="003869F1" w:rsidP="00B25B85">
      <w:pPr>
        <w:pStyle w:val="ListParagraph"/>
        <w:numPr>
          <w:ilvl w:val="0"/>
          <w:numId w:val="4"/>
        </w:numPr>
      </w:pPr>
      <w:r>
        <w:t xml:space="preserve">Continuous </w:t>
      </w:r>
      <w:r w:rsidR="00793E5A">
        <w:t xml:space="preserve">video recording </w:t>
      </w:r>
      <w:r w:rsidR="003C3D11">
        <w:t xml:space="preserve">and recording of temporal measurements </w:t>
      </w:r>
    </w:p>
    <w:p w14:paraId="68E53184" w14:textId="1B3D54FA" w:rsidR="002B213D" w:rsidRDefault="00345D40" w:rsidP="00345D40">
      <w:r>
        <w:t>Timeline</w:t>
      </w:r>
    </w:p>
    <w:p w14:paraId="1AF1B27F" w14:textId="74C9C7E1" w:rsidR="00345D40" w:rsidRDefault="00345D40" w:rsidP="00345D40">
      <w:pPr>
        <w:pStyle w:val="ListParagraph"/>
        <w:numPr>
          <w:ilvl w:val="0"/>
          <w:numId w:val="5"/>
        </w:numPr>
      </w:pPr>
      <w:r>
        <w:t xml:space="preserve">First 2 weeks </w:t>
      </w:r>
      <w:r w:rsidR="00F95AE6">
        <w:t xml:space="preserve">collect data on only ring-tail lemurs – to explore feasibility of </w:t>
      </w:r>
      <w:proofErr w:type="spellStart"/>
      <w:r w:rsidR="00F95AE6">
        <w:t>sakis</w:t>
      </w:r>
      <w:proofErr w:type="spellEnd"/>
      <w:r w:rsidR="00F95AE6">
        <w:t xml:space="preserve"> afterwards </w:t>
      </w:r>
    </w:p>
    <w:p w14:paraId="7C05FA65" w14:textId="3E03CE8A" w:rsidR="00F95AE6" w:rsidRDefault="00F95AE6" w:rsidP="00345D40">
      <w:pPr>
        <w:pStyle w:val="ListParagraph"/>
        <w:numPr>
          <w:ilvl w:val="0"/>
          <w:numId w:val="5"/>
        </w:numPr>
      </w:pPr>
      <w:r>
        <w:t xml:space="preserve">3 weeks </w:t>
      </w:r>
      <w:r w:rsidR="00C40D3D">
        <w:t>–</w:t>
      </w:r>
      <w:r>
        <w:t xml:space="preserve"> </w:t>
      </w:r>
      <w:r w:rsidR="00C40D3D">
        <w:t>basic device</w:t>
      </w:r>
    </w:p>
    <w:p w14:paraId="544338D3" w14:textId="72F9D5CC" w:rsidR="00C40D3D" w:rsidRDefault="00C40D3D" w:rsidP="00345D40">
      <w:pPr>
        <w:pStyle w:val="ListParagraph"/>
        <w:numPr>
          <w:ilvl w:val="0"/>
          <w:numId w:val="5"/>
        </w:numPr>
      </w:pPr>
      <w:r>
        <w:t xml:space="preserve">3 weeks – device with increased complexity </w:t>
      </w:r>
    </w:p>
    <w:p w14:paraId="758BEB4B" w14:textId="5307430D" w:rsidR="009536D9" w:rsidRDefault="009536D9" w:rsidP="00345D40">
      <w:pPr>
        <w:pStyle w:val="ListParagraph"/>
        <w:numPr>
          <w:ilvl w:val="0"/>
          <w:numId w:val="5"/>
        </w:numPr>
      </w:pPr>
      <w:r>
        <w:t xml:space="preserve">Data analysis to be done afterwards </w:t>
      </w:r>
    </w:p>
    <w:p w14:paraId="43A54414" w14:textId="1E374A7D" w:rsidR="00891C60" w:rsidRDefault="00891C60"/>
    <w:p w14:paraId="150CA332" w14:textId="77777777" w:rsidR="006503E8" w:rsidRDefault="006503E8">
      <w:r>
        <w:br w:type="page"/>
      </w:r>
    </w:p>
    <w:p w14:paraId="5102D6BA" w14:textId="24A62600" w:rsidR="00891C60" w:rsidRDefault="00891C60" w:rsidP="00891C60">
      <w:r>
        <w:lastRenderedPageBreak/>
        <w:t>Experiment 2 (bio</w:t>
      </w:r>
      <w:r w:rsidR="00803482">
        <w:t>-</w:t>
      </w:r>
      <w:r>
        <w:t xml:space="preserve">dome): </w:t>
      </w:r>
    </w:p>
    <w:p w14:paraId="650F8BFB" w14:textId="30036FD8" w:rsidR="00891C60" w:rsidRDefault="00891C60" w:rsidP="00891C60">
      <w:r>
        <w:t xml:space="preserve">Aim: </w:t>
      </w:r>
    </w:p>
    <w:p w14:paraId="0EE66DF0" w14:textId="30E7586A" w:rsidR="00891C60" w:rsidRDefault="00891C60" w:rsidP="00891C60">
      <w:pPr>
        <w:pStyle w:val="ListParagraph"/>
        <w:numPr>
          <w:ilvl w:val="0"/>
          <w:numId w:val="6"/>
        </w:numPr>
      </w:pPr>
      <w:r>
        <w:t xml:space="preserve">To </w:t>
      </w:r>
      <w:r w:rsidR="00674E1D">
        <w:t xml:space="preserve">explore how the enrichment device affects food processing time and </w:t>
      </w:r>
      <w:r w:rsidR="002B1901">
        <w:t xml:space="preserve">feeding behaviour </w:t>
      </w:r>
    </w:p>
    <w:p w14:paraId="118A8B59" w14:textId="53F6411A" w:rsidR="00674E1D" w:rsidRDefault="00674E1D" w:rsidP="00674E1D">
      <w:r>
        <w:t xml:space="preserve">Hypothesis: </w:t>
      </w:r>
    </w:p>
    <w:p w14:paraId="292C5FBC" w14:textId="418A43FE" w:rsidR="00674E1D" w:rsidRDefault="00363B49" w:rsidP="00674E1D">
      <w:pPr>
        <w:pStyle w:val="ListParagraph"/>
        <w:numPr>
          <w:ilvl w:val="0"/>
          <w:numId w:val="6"/>
        </w:numPr>
        <w:rPr>
          <w:ins w:id="2" w:author="Dajun Wang" w:date="2022-07-25T07:35:00Z"/>
        </w:rPr>
      </w:pPr>
      <w:r>
        <w:t xml:space="preserve">Use of device increases food processing time </w:t>
      </w:r>
      <w:r w:rsidR="002B1901">
        <w:t xml:space="preserve">and encourages naturalistic feeding behaviour </w:t>
      </w:r>
    </w:p>
    <w:p w14:paraId="705F4010" w14:textId="7689C1FA" w:rsidR="00BF2C93" w:rsidRDefault="00BF2C93" w:rsidP="00674E1D">
      <w:pPr>
        <w:pStyle w:val="ListParagraph"/>
        <w:numPr>
          <w:ilvl w:val="0"/>
          <w:numId w:val="6"/>
        </w:numPr>
      </w:pPr>
      <w:ins w:id="3" w:author="Dajun Wang" w:date="2022-07-25T07:35:00Z">
        <w:r>
          <w:t xml:space="preserve">OR: The studied primates will </w:t>
        </w:r>
        <w:commentRangeStart w:id="4"/>
        <w:r>
          <w:t>prefer</w:t>
        </w:r>
        <w:r w:rsidR="00205EBE">
          <w:t xml:space="preserve"> </w:t>
        </w:r>
      </w:ins>
      <w:commentRangeEnd w:id="4"/>
      <w:ins w:id="5" w:author="Dajun Wang" w:date="2022-07-25T07:36:00Z">
        <w:r w:rsidR="00205EBE">
          <w:rPr>
            <w:rStyle w:val="CommentReference"/>
          </w:rPr>
          <w:commentReference w:id="4"/>
        </w:r>
      </w:ins>
      <w:ins w:id="6" w:author="Dajun Wang" w:date="2022-07-25T07:35:00Z">
        <w:r w:rsidR="00205EBE">
          <w:t>to feed</w:t>
        </w:r>
      </w:ins>
      <w:ins w:id="7" w:author="Dajun Wang" w:date="2022-07-25T07:36:00Z">
        <w:r w:rsidR="00205EBE">
          <w:t xml:space="preserve"> from enrichment devices even in the presence of increased food processing time.</w:t>
        </w:r>
      </w:ins>
    </w:p>
    <w:p w14:paraId="4C3D6F65" w14:textId="022B1C9C" w:rsidR="002B1901" w:rsidRDefault="002B1901" w:rsidP="002B1901">
      <w:r>
        <w:t xml:space="preserve">Materials </w:t>
      </w:r>
    </w:p>
    <w:p w14:paraId="4AF54757" w14:textId="2943F58C" w:rsidR="002B1901" w:rsidRDefault="00F62014" w:rsidP="002B1901">
      <w:pPr>
        <w:pStyle w:val="ListParagraph"/>
        <w:numPr>
          <w:ilvl w:val="0"/>
          <w:numId w:val="6"/>
        </w:numPr>
      </w:pPr>
      <w:r>
        <w:t xml:space="preserve">Enrichment device </w:t>
      </w:r>
    </w:p>
    <w:p w14:paraId="2F2FCCB5" w14:textId="3E70D835" w:rsidR="00F62014" w:rsidRDefault="001E64F0" w:rsidP="002B1901">
      <w:pPr>
        <w:pStyle w:val="ListParagraph"/>
        <w:numPr>
          <w:ilvl w:val="0"/>
          <w:numId w:val="6"/>
        </w:numPr>
      </w:pPr>
      <w:r>
        <w:t xml:space="preserve">Feed </w:t>
      </w:r>
    </w:p>
    <w:p w14:paraId="0A232BF2" w14:textId="1B3C5615" w:rsidR="000344ED" w:rsidRDefault="000344ED" w:rsidP="002B1901">
      <w:pPr>
        <w:pStyle w:val="ListParagraph"/>
        <w:numPr>
          <w:ilvl w:val="0"/>
          <w:numId w:val="6"/>
        </w:numPr>
      </w:pPr>
      <w:commentRangeStart w:id="8"/>
      <w:r>
        <w:t xml:space="preserve">Tbc use of video recording </w:t>
      </w:r>
      <w:commentRangeEnd w:id="8"/>
      <w:r w:rsidR="00F97B19">
        <w:rPr>
          <w:rStyle w:val="CommentReference"/>
        </w:rPr>
        <w:commentReference w:id="8"/>
      </w:r>
    </w:p>
    <w:p w14:paraId="7D6DBB12" w14:textId="77777777" w:rsidR="001E64F0" w:rsidRDefault="001E64F0" w:rsidP="001E64F0">
      <w:r>
        <w:t xml:space="preserve">Measurements </w:t>
      </w:r>
    </w:p>
    <w:p w14:paraId="75AE98F9" w14:textId="25ACE927" w:rsidR="001E64F0" w:rsidRDefault="001E64F0" w:rsidP="001E64F0">
      <w:pPr>
        <w:pStyle w:val="ListParagraph"/>
        <w:numPr>
          <w:ilvl w:val="0"/>
          <w:numId w:val="1"/>
        </w:numPr>
        <w:rPr>
          <w:rFonts w:cstheme="minorHAnsi"/>
        </w:rPr>
      </w:pPr>
      <w:r w:rsidRPr="00FF3E2E">
        <w:rPr>
          <w:rFonts w:cstheme="minorHAnsi"/>
        </w:rPr>
        <w:t xml:space="preserve">Feed quantity consumed </w:t>
      </w:r>
      <w:r w:rsidR="00432940">
        <w:rPr>
          <w:rFonts w:cstheme="minorHAnsi"/>
        </w:rPr>
        <w:t xml:space="preserve">– </w:t>
      </w:r>
      <w:r w:rsidRPr="00FF3E2E">
        <w:rPr>
          <w:rFonts w:cstheme="minorHAnsi"/>
        </w:rPr>
        <w:t xml:space="preserve">how many </w:t>
      </w:r>
      <w:commentRangeStart w:id="9"/>
      <w:r w:rsidRPr="00FF3E2E">
        <w:rPr>
          <w:rFonts w:cstheme="minorHAnsi"/>
        </w:rPr>
        <w:t>feeding bouts</w:t>
      </w:r>
      <w:commentRangeEnd w:id="9"/>
      <w:r w:rsidR="00292735">
        <w:rPr>
          <w:rStyle w:val="CommentReference"/>
        </w:rPr>
        <w:commentReference w:id="9"/>
      </w:r>
    </w:p>
    <w:p w14:paraId="462F76FA" w14:textId="0112A737" w:rsidR="001E64F0" w:rsidRDefault="001E64F0" w:rsidP="00292735">
      <w:pPr>
        <w:pStyle w:val="ListParagraph"/>
        <w:numPr>
          <w:ilvl w:val="1"/>
          <w:numId w:val="1"/>
        </w:numPr>
        <w:rPr>
          <w:rFonts w:cstheme="minorHAnsi"/>
        </w:rPr>
        <w:pPrChange w:id="10" w:author="Dajun Wang" w:date="2022-07-25T07:38:00Z">
          <w:pPr>
            <w:pStyle w:val="ListParagraph"/>
            <w:numPr>
              <w:numId w:val="1"/>
            </w:numPr>
            <w:ind w:hanging="360"/>
          </w:pPr>
        </w:pPrChange>
      </w:pPr>
      <w:r w:rsidRPr="00FF3E2E">
        <w:rPr>
          <w:rFonts w:cstheme="minorHAnsi"/>
        </w:rPr>
        <w:t>Total time spent feeding and processing time</w:t>
      </w:r>
      <w:r w:rsidR="00E57165">
        <w:rPr>
          <w:rFonts w:cstheme="minorHAnsi"/>
        </w:rPr>
        <w:t xml:space="preserve"> </w:t>
      </w:r>
      <w:r w:rsidRPr="00FF3E2E">
        <w:rPr>
          <w:rFonts w:cstheme="minorHAnsi"/>
        </w:rPr>
        <w:t xml:space="preserve"> </w:t>
      </w:r>
    </w:p>
    <w:p w14:paraId="25F42BAA" w14:textId="77777777" w:rsidR="001E64F0" w:rsidRPr="00563394" w:rsidRDefault="001E64F0" w:rsidP="001E64F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  <w:r w:rsidRPr="00FF3E2E">
        <w:rPr>
          <w:rFonts w:cstheme="minorHAnsi"/>
        </w:rPr>
        <w:t>ehaviour (i.e., investigation, manipulation), fine scale behaviours of device</w:t>
      </w:r>
      <w:r>
        <w:rPr>
          <w:rFonts w:cstheme="minorHAnsi"/>
        </w:rPr>
        <w:t xml:space="preserve"> – zoo monitor </w:t>
      </w:r>
    </w:p>
    <w:p w14:paraId="233BE03E" w14:textId="0EF1E8A2" w:rsidR="001E64F0" w:rsidRDefault="0090407D" w:rsidP="001E64F0">
      <w:pPr>
        <w:pStyle w:val="ListParagraph"/>
        <w:numPr>
          <w:ilvl w:val="0"/>
          <w:numId w:val="1"/>
        </w:numPr>
        <w:rPr>
          <w:rFonts w:cstheme="minorHAnsi"/>
        </w:rPr>
      </w:pPr>
      <w:commentRangeStart w:id="11"/>
      <w:r>
        <w:rPr>
          <w:rFonts w:cstheme="minorHAnsi"/>
        </w:rPr>
        <w:t>I</w:t>
      </w:r>
      <w:r w:rsidR="001E64F0" w:rsidRPr="00FF3E2E">
        <w:rPr>
          <w:rFonts w:cstheme="minorHAnsi"/>
        </w:rPr>
        <w:t>f another individual is at the plate are the rest more likely to consume from the plate or from the device</w:t>
      </w:r>
      <w:r>
        <w:rPr>
          <w:rFonts w:cstheme="minorHAnsi"/>
        </w:rPr>
        <w:t xml:space="preserve"> </w:t>
      </w:r>
      <w:commentRangeEnd w:id="11"/>
      <w:r w:rsidR="00BC0214">
        <w:rPr>
          <w:rStyle w:val="CommentReference"/>
        </w:rPr>
        <w:commentReference w:id="11"/>
      </w:r>
      <w:r>
        <w:rPr>
          <w:rFonts w:cstheme="minorHAnsi"/>
        </w:rPr>
        <w:t xml:space="preserve">– is there a need for more </w:t>
      </w:r>
    </w:p>
    <w:p w14:paraId="717648B2" w14:textId="7653CD10" w:rsidR="00644B4D" w:rsidRDefault="00644B4D" w:rsidP="001E64F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Measure activity level after interaction with device (?) </w:t>
      </w:r>
    </w:p>
    <w:p w14:paraId="3E27478D" w14:textId="77777777" w:rsidR="0049117E" w:rsidRDefault="0049117E" w:rsidP="0049117E">
      <w:r>
        <w:t xml:space="preserve">Protocol </w:t>
      </w:r>
    </w:p>
    <w:p w14:paraId="03F0C5EA" w14:textId="0A1481CB" w:rsidR="0049117E" w:rsidRDefault="0049117E" w:rsidP="0049117E">
      <w:pPr>
        <w:pStyle w:val="ListParagraph"/>
        <w:numPr>
          <w:ilvl w:val="0"/>
          <w:numId w:val="4"/>
        </w:numPr>
      </w:pPr>
      <w:r>
        <w:t xml:space="preserve">Time: 3 days a </w:t>
      </w:r>
      <w:proofErr w:type="gramStart"/>
      <w:r>
        <w:t>week lemurs</w:t>
      </w:r>
      <w:proofErr w:type="gramEnd"/>
      <w:r>
        <w:t xml:space="preserve"> </w:t>
      </w:r>
      <w:r w:rsidR="00401A90">
        <w:t>(</w:t>
      </w:r>
      <w:r>
        <w:t>9.</w:t>
      </w:r>
      <w:r w:rsidR="00793E32">
        <w:t>30</w:t>
      </w:r>
      <w:r>
        <w:t>-10.</w:t>
      </w:r>
      <w:r w:rsidR="00793E32">
        <w:t>3</w:t>
      </w:r>
      <w:r>
        <w:t xml:space="preserve">0am </w:t>
      </w:r>
      <w:r w:rsidR="001F3314">
        <w:t xml:space="preserve">and </w:t>
      </w:r>
      <w:r w:rsidR="00401A90">
        <w:t xml:space="preserve">3.00-4.00pm) and </w:t>
      </w:r>
      <w:proofErr w:type="spellStart"/>
      <w:r w:rsidR="00401A90">
        <w:t>sakis</w:t>
      </w:r>
      <w:proofErr w:type="spellEnd"/>
      <w:r w:rsidR="00401A90">
        <w:t xml:space="preserve"> (</w:t>
      </w:r>
      <w:r w:rsidR="001F3314">
        <w:t>10.</w:t>
      </w:r>
      <w:r>
        <w:t>3</w:t>
      </w:r>
      <w:r w:rsidR="001F3314">
        <w:t>0-11.30am</w:t>
      </w:r>
      <w:r w:rsidR="00401A90">
        <w:t xml:space="preserve"> and </w:t>
      </w:r>
      <w:r w:rsidR="00581ECA">
        <w:t xml:space="preserve">4.00pm-5.00pm) </w:t>
      </w:r>
    </w:p>
    <w:p w14:paraId="3DE39979" w14:textId="07B25AD6" w:rsidR="00062B38" w:rsidRDefault="00062B38" w:rsidP="0049117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saki</w:t>
      </w:r>
      <w:proofErr w:type="spellEnd"/>
      <w:r>
        <w:t xml:space="preserve"> data collection </w:t>
      </w:r>
      <w:r w:rsidR="00A80B85">
        <w:t xml:space="preserve">on </w:t>
      </w:r>
      <w:proofErr w:type="spellStart"/>
      <w:r w:rsidR="00A80B85">
        <w:t>contrafreeloading</w:t>
      </w:r>
      <w:proofErr w:type="spellEnd"/>
      <w:r w:rsidR="00A80B85">
        <w:t xml:space="preserve"> day</w:t>
      </w:r>
      <w:r w:rsidR="00674D99">
        <w:t>s</w:t>
      </w:r>
    </w:p>
    <w:p w14:paraId="46E565BE" w14:textId="2E81CB28" w:rsidR="0049117E" w:rsidRDefault="0049117E" w:rsidP="0049117E">
      <w:pPr>
        <w:pStyle w:val="ListParagraph"/>
        <w:numPr>
          <w:ilvl w:val="0"/>
          <w:numId w:val="4"/>
        </w:numPr>
      </w:pPr>
      <w:r>
        <w:t xml:space="preserve">Location: </w:t>
      </w:r>
      <w:r w:rsidR="00581ECA">
        <w:t xml:space="preserve">fragile forest bio-dome </w:t>
      </w:r>
      <w:r w:rsidR="0000426F">
        <w:t>–</w:t>
      </w:r>
      <w:r w:rsidR="00CE01CE">
        <w:t xml:space="preserve"> </w:t>
      </w:r>
      <w:commentRangeStart w:id="12"/>
      <w:r w:rsidR="0000426F">
        <w:t xml:space="preserve">usual feeding locations </w:t>
      </w:r>
      <w:commentRangeEnd w:id="12"/>
      <w:r w:rsidR="00DE0778">
        <w:rPr>
          <w:rStyle w:val="CommentReference"/>
        </w:rPr>
        <w:commentReference w:id="12"/>
      </w:r>
    </w:p>
    <w:p w14:paraId="697D0BA7" w14:textId="547799C9" w:rsidR="0049117E" w:rsidRDefault="00AA2760" w:rsidP="0049117E">
      <w:pPr>
        <w:pStyle w:val="ListParagraph"/>
        <w:numPr>
          <w:ilvl w:val="0"/>
          <w:numId w:val="4"/>
        </w:numPr>
      </w:pPr>
      <w:r>
        <w:t>Device</w:t>
      </w:r>
      <w:ins w:id="13" w:author="Dajun Wang" w:date="2022-07-25T07:40:00Z">
        <w:r w:rsidR="00DE0778">
          <w:t>-</w:t>
        </w:r>
      </w:ins>
      <w:del w:id="14" w:author="Dajun Wang" w:date="2022-07-25T07:40:00Z">
        <w:r w:rsidDel="00DE0778">
          <w:delText xml:space="preserve"> </w:delText>
        </w:r>
      </w:del>
      <w:r>
        <w:t xml:space="preserve">focused </w:t>
      </w:r>
      <w:r w:rsidR="005E16CC">
        <w:t xml:space="preserve">instantaneous </w:t>
      </w:r>
      <w:r w:rsidR="00745C14">
        <w:t xml:space="preserve">sampling of behaviour every </w:t>
      </w:r>
      <w:commentRangeStart w:id="15"/>
      <w:commentRangeStart w:id="16"/>
      <w:r w:rsidR="00745C14">
        <w:t xml:space="preserve">1 minute </w:t>
      </w:r>
      <w:commentRangeEnd w:id="15"/>
      <w:r w:rsidR="00DE0778">
        <w:rPr>
          <w:rStyle w:val="CommentReference"/>
        </w:rPr>
        <w:commentReference w:id="15"/>
      </w:r>
      <w:commentRangeEnd w:id="16"/>
      <w:r w:rsidR="00DE0778">
        <w:rPr>
          <w:rStyle w:val="CommentReference"/>
        </w:rPr>
        <w:commentReference w:id="16"/>
      </w:r>
      <w:r w:rsidR="00F3639E">
        <w:t xml:space="preserve">with some behaviours recorded as an all-occurrence basis (aggression) </w:t>
      </w:r>
      <w:r w:rsidR="006A1FF7">
        <w:t xml:space="preserve">and recording of time spent using device </w:t>
      </w:r>
      <w:r w:rsidR="009B1F5B">
        <w:t xml:space="preserve">and number of feeding bouts </w:t>
      </w:r>
    </w:p>
    <w:p w14:paraId="7454C305" w14:textId="77B7A6DC" w:rsidR="0049117E" w:rsidRDefault="0049117E" w:rsidP="00062B38">
      <w:r>
        <w:t>Timeline</w:t>
      </w:r>
    </w:p>
    <w:p w14:paraId="72CA8C14" w14:textId="77777777" w:rsidR="0049117E" w:rsidRDefault="0049117E" w:rsidP="0049117E">
      <w:pPr>
        <w:pStyle w:val="ListParagraph"/>
        <w:numPr>
          <w:ilvl w:val="0"/>
          <w:numId w:val="5"/>
        </w:numPr>
      </w:pPr>
      <w:commentRangeStart w:id="17"/>
      <w:r>
        <w:t>3 weeks – basic device</w:t>
      </w:r>
    </w:p>
    <w:p w14:paraId="5F6CBF71" w14:textId="77777777" w:rsidR="0049117E" w:rsidRDefault="0049117E" w:rsidP="0049117E">
      <w:pPr>
        <w:pStyle w:val="ListParagraph"/>
        <w:numPr>
          <w:ilvl w:val="0"/>
          <w:numId w:val="5"/>
        </w:numPr>
      </w:pPr>
      <w:r>
        <w:t xml:space="preserve">3 weeks – device with </w:t>
      </w:r>
      <w:commentRangeStart w:id="18"/>
      <w:r>
        <w:t xml:space="preserve">increased complexity </w:t>
      </w:r>
      <w:commentRangeEnd w:id="18"/>
      <w:r w:rsidR="001E4F94">
        <w:rPr>
          <w:rStyle w:val="CommentReference"/>
        </w:rPr>
        <w:commentReference w:id="18"/>
      </w:r>
      <w:commentRangeEnd w:id="17"/>
      <w:r w:rsidR="00A93AD4">
        <w:rPr>
          <w:rStyle w:val="CommentReference"/>
        </w:rPr>
        <w:commentReference w:id="17"/>
      </w:r>
    </w:p>
    <w:p w14:paraId="33263FF3" w14:textId="0321A83F" w:rsidR="00282BC5" w:rsidRDefault="0049117E" w:rsidP="00931957">
      <w:pPr>
        <w:pStyle w:val="ListParagraph"/>
        <w:numPr>
          <w:ilvl w:val="0"/>
          <w:numId w:val="5"/>
        </w:numPr>
      </w:pPr>
      <w:r>
        <w:t xml:space="preserve">Data analysis to be done afterwards </w:t>
      </w:r>
    </w:p>
    <w:p w14:paraId="3D401A3B" w14:textId="4BAC0386" w:rsidR="00282BC5" w:rsidRDefault="00282BC5"/>
    <w:p w14:paraId="1C967635" w14:textId="23FF9DF6" w:rsidR="002B1901" w:rsidRDefault="002B1901" w:rsidP="00220806"/>
    <w:sectPr w:rsidR="002B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jun Wang" w:date="2022-07-25T07:44:00Z" w:initials="DW">
    <w:p w14:paraId="63A654C8" w14:textId="77777777" w:rsidR="00A93AD4" w:rsidRDefault="00A93AD4" w:rsidP="007262C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See my general comments in Exp 2 for inspiration</w:t>
      </w:r>
    </w:p>
  </w:comment>
  <w:comment w:id="1" w:author="Dajun Wang" w:date="2022-07-25T07:44:00Z" w:initials="DW">
    <w:p w14:paraId="661E2192" w14:textId="77777777" w:rsidR="00A93AD4" w:rsidRDefault="00A93AD4" w:rsidP="00933E34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This will be tricky when it rains / super hot / other animal consume etc.</w:t>
      </w:r>
    </w:p>
  </w:comment>
  <w:comment w:id="4" w:author="Dajun Wang" w:date="2022-07-25T07:36:00Z" w:initials="DW">
    <w:p w14:paraId="498CE019" w14:textId="6631D860" w:rsidR="00205EBE" w:rsidRDefault="00205EBE" w:rsidP="002144A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To me, this is the key reason.</w:t>
      </w:r>
    </w:p>
  </w:comment>
  <w:comment w:id="8" w:author="Dajun Wang" w:date="2022-07-25T07:37:00Z" w:initials="DW">
    <w:p w14:paraId="2F40FBB9" w14:textId="77777777" w:rsidR="00F97B19" w:rsidRDefault="00F97B19" w:rsidP="0042726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You can and there is usually more information but it comes at the expense of more time spent in transcribing the videos</w:t>
      </w:r>
    </w:p>
  </w:comment>
  <w:comment w:id="9" w:author="Dajun Wang" w:date="2022-07-25T07:38:00Z" w:initials="DW">
    <w:p w14:paraId="48454A82" w14:textId="77777777" w:rsidR="00292735" w:rsidRDefault="00292735" w:rsidP="00DE261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Need to be able to describe / quantify what is a 'bout' ? Is it one motion of hand-mouth? Or 2/5/7/10 secs of continuous feeding ?</w:t>
      </w:r>
    </w:p>
  </w:comment>
  <w:comment w:id="11" w:author="Dajun Wang" w:date="2022-07-25T07:39:00Z" w:initials="DW">
    <w:p w14:paraId="76D87DEB" w14:textId="77777777" w:rsidR="00BC0214" w:rsidRDefault="00BC0214" w:rsidP="004D313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Are you also exploring heirarchy? Getting trickier if you do.</w:t>
      </w:r>
    </w:p>
  </w:comment>
  <w:comment w:id="12" w:author="Dajun Wang" w:date="2022-07-25T07:40:00Z" w:initials="DW">
    <w:p w14:paraId="0DAAF728" w14:textId="77777777" w:rsidR="00DE0778" w:rsidRDefault="00DE0778" w:rsidP="00340BF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How many are there? And how are they different from one another? Are you selecting only one per device / species, or are you testing a few locations / device ?</w:t>
      </w:r>
    </w:p>
  </w:comment>
  <w:comment w:id="15" w:author="Dajun Wang" w:date="2022-07-25T07:41:00Z" w:initials="DW">
    <w:p w14:paraId="690A13C3" w14:textId="77777777" w:rsidR="00DE0778" w:rsidRDefault="00DE0778" w:rsidP="00CF699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1 min feels long to me - I don't think I saw the saki monkeys (SMs) feeding continuously for 1 min at FF before. </w:t>
      </w:r>
    </w:p>
  </w:comment>
  <w:comment w:id="16" w:author="Dajun Wang" w:date="2022-07-25T07:41:00Z" w:initials="DW">
    <w:p w14:paraId="579035E9" w14:textId="77777777" w:rsidR="00DE0778" w:rsidRDefault="00DE0778" w:rsidP="00861E6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You can possibly get by with grazers/herbivores but for primates/birds, 1 min seems a bit long.</w:t>
      </w:r>
    </w:p>
  </w:comment>
  <w:comment w:id="18" w:author="Dajun Wang" w:date="2022-07-25T07:42:00Z" w:initials="DW">
    <w:p w14:paraId="3702F951" w14:textId="77777777" w:rsidR="001E4F94" w:rsidRDefault="001E4F94" w:rsidP="00C270E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How many levels are you considering?</w:t>
      </w:r>
    </w:p>
  </w:comment>
  <w:comment w:id="17" w:author="Dajun Wang" w:date="2022-07-25T07:43:00Z" w:initials="DW">
    <w:p w14:paraId="22E1C532" w14:textId="77777777" w:rsidR="00A93AD4" w:rsidRDefault="00A93AD4" w:rsidP="00C909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Are these examined simultaneously, e.g., Monday - basic device, Tuesday - increased complexity, repeat ad nauseam? </w:t>
      </w:r>
      <w:r>
        <w:rPr>
          <w:lang w:val="en-US"/>
        </w:rPr>
        <w:br/>
      </w:r>
      <w:r>
        <w:rPr>
          <w:lang w:val="en-US"/>
        </w:rPr>
        <w:br/>
        <w:t>or 3 straight weeks of basic device, and then 3 straight weeks of increased complexity?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A654C8" w15:done="0"/>
  <w15:commentEx w15:paraId="661E2192" w15:done="0"/>
  <w15:commentEx w15:paraId="498CE019" w15:done="0"/>
  <w15:commentEx w15:paraId="2F40FBB9" w15:done="0"/>
  <w15:commentEx w15:paraId="48454A82" w15:done="0"/>
  <w15:commentEx w15:paraId="76D87DEB" w15:done="0"/>
  <w15:commentEx w15:paraId="0DAAF728" w15:done="0"/>
  <w15:commentEx w15:paraId="690A13C3" w15:done="0"/>
  <w15:commentEx w15:paraId="579035E9" w15:paraIdParent="690A13C3" w15:done="0"/>
  <w15:commentEx w15:paraId="3702F951" w15:done="1"/>
  <w15:commentEx w15:paraId="22E1C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8C84B" w16cex:dateUtc="2022-07-24T23:44:00Z"/>
  <w16cex:commentExtensible w16cex:durableId="2688C866" w16cex:dateUtc="2022-07-24T23:44:00Z"/>
  <w16cex:commentExtensible w16cex:durableId="2688C674" w16cex:dateUtc="2022-07-24T23:36:00Z"/>
  <w16cex:commentExtensible w16cex:durableId="2688C6B6" w16cex:dateUtc="2022-07-24T23:37:00Z"/>
  <w16cex:commentExtensible w16cex:durableId="2688C6F5" w16cex:dateUtc="2022-07-24T23:38:00Z"/>
  <w16cex:commentExtensible w16cex:durableId="2688C72C" w16cex:dateUtc="2022-07-24T23:39:00Z"/>
  <w16cex:commentExtensible w16cex:durableId="2688C761" w16cex:dateUtc="2022-07-24T23:40:00Z"/>
  <w16cex:commentExtensible w16cex:durableId="2688C78E" w16cex:dateUtc="2022-07-24T23:41:00Z"/>
  <w16cex:commentExtensible w16cex:durableId="2688C7A5" w16cex:dateUtc="2022-07-24T23:41:00Z"/>
  <w16cex:commentExtensible w16cex:durableId="2688C7CA" w16cex:dateUtc="2022-07-24T23:42:00Z"/>
  <w16cex:commentExtensible w16cex:durableId="2688C829" w16cex:dateUtc="2022-07-24T2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654C8" w16cid:durableId="2688C84B"/>
  <w16cid:commentId w16cid:paraId="661E2192" w16cid:durableId="2688C866"/>
  <w16cid:commentId w16cid:paraId="498CE019" w16cid:durableId="2688C674"/>
  <w16cid:commentId w16cid:paraId="2F40FBB9" w16cid:durableId="2688C6B6"/>
  <w16cid:commentId w16cid:paraId="48454A82" w16cid:durableId="2688C6F5"/>
  <w16cid:commentId w16cid:paraId="76D87DEB" w16cid:durableId="2688C72C"/>
  <w16cid:commentId w16cid:paraId="0DAAF728" w16cid:durableId="2688C761"/>
  <w16cid:commentId w16cid:paraId="690A13C3" w16cid:durableId="2688C78E"/>
  <w16cid:commentId w16cid:paraId="579035E9" w16cid:durableId="2688C7A5"/>
  <w16cid:commentId w16cid:paraId="3702F951" w16cid:durableId="2688C7CA"/>
  <w16cid:commentId w16cid:paraId="22E1C532" w16cid:durableId="2688C8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21"/>
    <w:multiLevelType w:val="hybridMultilevel"/>
    <w:tmpl w:val="CFE62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BCC"/>
    <w:multiLevelType w:val="hybridMultilevel"/>
    <w:tmpl w:val="F4D4F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5F72"/>
    <w:multiLevelType w:val="hybridMultilevel"/>
    <w:tmpl w:val="C54A3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9A1"/>
    <w:multiLevelType w:val="hybridMultilevel"/>
    <w:tmpl w:val="EA185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6B0E"/>
    <w:multiLevelType w:val="hybridMultilevel"/>
    <w:tmpl w:val="8A66E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D1E4D"/>
    <w:multiLevelType w:val="hybridMultilevel"/>
    <w:tmpl w:val="26B65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5B9"/>
    <w:multiLevelType w:val="hybridMultilevel"/>
    <w:tmpl w:val="8B3E5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6FCE"/>
    <w:multiLevelType w:val="hybridMultilevel"/>
    <w:tmpl w:val="32B2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86089">
    <w:abstractNumId w:val="3"/>
  </w:num>
  <w:num w:numId="2" w16cid:durableId="1987659470">
    <w:abstractNumId w:val="2"/>
  </w:num>
  <w:num w:numId="3" w16cid:durableId="522474990">
    <w:abstractNumId w:val="7"/>
  </w:num>
  <w:num w:numId="4" w16cid:durableId="1639217698">
    <w:abstractNumId w:val="4"/>
  </w:num>
  <w:num w:numId="5" w16cid:durableId="1341470352">
    <w:abstractNumId w:val="0"/>
  </w:num>
  <w:num w:numId="6" w16cid:durableId="2115320626">
    <w:abstractNumId w:val="5"/>
  </w:num>
  <w:num w:numId="7" w16cid:durableId="1194416103">
    <w:abstractNumId w:val="1"/>
  </w:num>
  <w:num w:numId="8" w16cid:durableId="147987859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jun Wang">
    <w15:presenceInfo w15:providerId="None" w15:userId="Daju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22"/>
    <w:rsid w:val="0000426F"/>
    <w:rsid w:val="000344ED"/>
    <w:rsid w:val="0003692D"/>
    <w:rsid w:val="00047067"/>
    <w:rsid w:val="00062B38"/>
    <w:rsid w:val="00131B9E"/>
    <w:rsid w:val="00165DE5"/>
    <w:rsid w:val="00186594"/>
    <w:rsid w:val="001A5D00"/>
    <w:rsid w:val="001E4F94"/>
    <w:rsid w:val="001E64F0"/>
    <w:rsid w:val="001F3314"/>
    <w:rsid w:val="001F5E5A"/>
    <w:rsid w:val="00205EBE"/>
    <w:rsid w:val="00220806"/>
    <w:rsid w:val="00235164"/>
    <w:rsid w:val="00275138"/>
    <w:rsid w:val="002761E0"/>
    <w:rsid w:val="00282BC5"/>
    <w:rsid w:val="00292735"/>
    <w:rsid w:val="002B1901"/>
    <w:rsid w:val="002B213D"/>
    <w:rsid w:val="002D3FBF"/>
    <w:rsid w:val="00345D40"/>
    <w:rsid w:val="003625AA"/>
    <w:rsid w:val="00363B49"/>
    <w:rsid w:val="003869F1"/>
    <w:rsid w:val="003C3D11"/>
    <w:rsid w:val="00401A90"/>
    <w:rsid w:val="00413581"/>
    <w:rsid w:val="004249FA"/>
    <w:rsid w:val="00432940"/>
    <w:rsid w:val="004448AB"/>
    <w:rsid w:val="00455DA7"/>
    <w:rsid w:val="004620F9"/>
    <w:rsid w:val="00467D6A"/>
    <w:rsid w:val="00475EA7"/>
    <w:rsid w:val="0049117E"/>
    <w:rsid w:val="00496007"/>
    <w:rsid w:val="004F3B73"/>
    <w:rsid w:val="00536865"/>
    <w:rsid w:val="00550D40"/>
    <w:rsid w:val="0055565A"/>
    <w:rsid w:val="00563394"/>
    <w:rsid w:val="00581ECA"/>
    <w:rsid w:val="005E16CC"/>
    <w:rsid w:val="00603D5F"/>
    <w:rsid w:val="00644B4D"/>
    <w:rsid w:val="006503E8"/>
    <w:rsid w:val="00674D99"/>
    <w:rsid w:val="00674E1D"/>
    <w:rsid w:val="006A1FF7"/>
    <w:rsid w:val="006E0B22"/>
    <w:rsid w:val="006F7020"/>
    <w:rsid w:val="00702F08"/>
    <w:rsid w:val="007263D9"/>
    <w:rsid w:val="00745C14"/>
    <w:rsid w:val="00793E32"/>
    <w:rsid w:val="00793E5A"/>
    <w:rsid w:val="0079512B"/>
    <w:rsid w:val="007E3D81"/>
    <w:rsid w:val="00803482"/>
    <w:rsid w:val="008310BF"/>
    <w:rsid w:val="00891BE0"/>
    <w:rsid w:val="00891C60"/>
    <w:rsid w:val="00892764"/>
    <w:rsid w:val="008B350C"/>
    <w:rsid w:val="008C5F5C"/>
    <w:rsid w:val="008F15EA"/>
    <w:rsid w:val="0090407D"/>
    <w:rsid w:val="00912443"/>
    <w:rsid w:val="00920B6D"/>
    <w:rsid w:val="00920B97"/>
    <w:rsid w:val="009259E1"/>
    <w:rsid w:val="00931957"/>
    <w:rsid w:val="009536D9"/>
    <w:rsid w:val="009B1F5B"/>
    <w:rsid w:val="00A57E32"/>
    <w:rsid w:val="00A80B85"/>
    <w:rsid w:val="00A93AD4"/>
    <w:rsid w:val="00AA2760"/>
    <w:rsid w:val="00AB572E"/>
    <w:rsid w:val="00B25B85"/>
    <w:rsid w:val="00B539B2"/>
    <w:rsid w:val="00BC0214"/>
    <w:rsid w:val="00BF2C93"/>
    <w:rsid w:val="00C40D3D"/>
    <w:rsid w:val="00C526BD"/>
    <w:rsid w:val="00C6213E"/>
    <w:rsid w:val="00C923EF"/>
    <w:rsid w:val="00CB2247"/>
    <w:rsid w:val="00CE01CE"/>
    <w:rsid w:val="00D165A9"/>
    <w:rsid w:val="00D73D1C"/>
    <w:rsid w:val="00D95CDE"/>
    <w:rsid w:val="00DE0778"/>
    <w:rsid w:val="00DE14FC"/>
    <w:rsid w:val="00E40EBF"/>
    <w:rsid w:val="00E57165"/>
    <w:rsid w:val="00E62621"/>
    <w:rsid w:val="00E87C5F"/>
    <w:rsid w:val="00EB326A"/>
    <w:rsid w:val="00F3639E"/>
    <w:rsid w:val="00F62014"/>
    <w:rsid w:val="00F94545"/>
    <w:rsid w:val="00F95AE6"/>
    <w:rsid w:val="00F97B19"/>
    <w:rsid w:val="00FF3E2E"/>
    <w:rsid w:val="00FF74B7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075"/>
  <w15:chartTrackingRefBased/>
  <w15:docId w15:val="{E35683AB-B1FD-481E-9FE9-11B7C3DC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5C"/>
    <w:pPr>
      <w:ind w:left="720"/>
      <w:contextualSpacing/>
    </w:pPr>
  </w:style>
  <w:style w:type="table" w:styleId="TableGrid">
    <w:name w:val="Table Grid"/>
    <w:basedOn w:val="TableNormal"/>
    <w:uiPriority w:val="39"/>
    <w:rsid w:val="0072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2C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05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5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5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</dc:creator>
  <cp:keywords/>
  <dc:description/>
  <cp:lastModifiedBy>Dajun Wang</cp:lastModifiedBy>
  <cp:revision>107</cp:revision>
  <dcterms:created xsi:type="dcterms:W3CDTF">2022-07-21T02:05:00Z</dcterms:created>
  <dcterms:modified xsi:type="dcterms:W3CDTF">2022-07-24T23:44:00Z</dcterms:modified>
</cp:coreProperties>
</file>